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89FD" w14:textId="443E7432" w:rsidR="008C02D4" w:rsidRDefault="0082612E" w:rsidP="008C02D4">
      <w:pPr>
        <w:pStyle w:val="Title"/>
        <w:rPr>
          <w:lang w:val="en-CA"/>
        </w:rPr>
      </w:pPr>
      <w:r>
        <w:rPr>
          <w:lang w:val="en-CA"/>
        </w:rPr>
        <w:t>Instructions</w:t>
      </w:r>
    </w:p>
    <w:p w14:paraId="7872B3AE" w14:textId="77777777" w:rsidR="008C02D4" w:rsidRDefault="008C02D4" w:rsidP="008C02D4">
      <w:pPr>
        <w:pStyle w:val="Heading1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Installation</w:t>
      </w:r>
    </w:p>
    <w:p w14:paraId="63641551" w14:textId="2AFC6E71" w:rsidR="008C02D4" w:rsidRDefault="00F35CE8" w:rsidP="008C02D4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Compatible Operating </w:t>
      </w:r>
      <w:r w:rsidR="005C122B">
        <w:rPr>
          <w:sz w:val="32"/>
          <w:szCs w:val="32"/>
          <w:lang w:val="en-CA"/>
        </w:rPr>
        <w:t>Systems</w:t>
      </w:r>
    </w:p>
    <w:p w14:paraId="70638068" w14:textId="44D53E4E" w:rsidR="00F35CE8" w:rsidRDefault="008C02D4" w:rsidP="00F35C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64-bit Modern operating system (Windows, MacOS, Linux)</w:t>
      </w:r>
    </w:p>
    <w:p w14:paraId="39A5DC3E" w14:textId="3125BB72" w:rsidR="00905D30" w:rsidRDefault="00905D30" w:rsidP="00905D30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Initial </w:t>
      </w:r>
      <w:r w:rsidR="0082612E">
        <w:rPr>
          <w:sz w:val="32"/>
          <w:szCs w:val="32"/>
          <w:lang w:val="en-CA"/>
        </w:rPr>
        <w:t xml:space="preserve">Algorithm </w:t>
      </w:r>
      <w:r>
        <w:rPr>
          <w:sz w:val="32"/>
          <w:szCs w:val="32"/>
          <w:lang w:val="en-CA"/>
        </w:rPr>
        <w:t>Download</w:t>
      </w:r>
    </w:p>
    <w:p w14:paraId="5707A736" w14:textId="487E9AA5" w:rsidR="00905D30" w:rsidRDefault="00905D30" w:rsidP="00905D30">
      <w:pPr>
        <w:rPr>
          <w:lang w:val="en-CA"/>
        </w:rPr>
      </w:pPr>
      <w:r>
        <w:rPr>
          <w:lang w:val="en-CA"/>
        </w:rPr>
        <w:t xml:space="preserve">The </w:t>
      </w:r>
      <w:r w:rsidR="0082612E">
        <w:rPr>
          <w:lang w:val="en-CA"/>
        </w:rPr>
        <w:t xml:space="preserve">algorithm </w:t>
      </w:r>
      <w:r>
        <w:rPr>
          <w:lang w:val="en-CA"/>
        </w:rPr>
        <w:t xml:space="preserve">can be </w:t>
      </w:r>
      <w:r w:rsidR="0082612E">
        <w:rPr>
          <w:lang w:val="en-CA"/>
        </w:rPr>
        <w:t xml:space="preserve">accessed </w:t>
      </w:r>
      <w:r>
        <w:rPr>
          <w:lang w:val="en-CA"/>
        </w:rPr>
        <w:t xml:space="preserve">directly by navigation to the GitHub </w:t>
      </w:r>
      <w:r w:rsidR="0082612E">
        <w:rPr>
          <w:lang w:val="en-CA"/>
        </w:rPr>
        <w:t xml:space="preserve">link </w:t>
      </w:r>
      <w:r>
        <w:rPr>
          <w:lang w:val="en-CA"/>
        </w:rPr>
        <w:t xml:space="preserve">page </w:t>
      </w:r>
      <w:r w:rsidR="0082612E">
        <w:rPr>
          <w:lang w:val="en-CA"/>
        </w:rPr>
        <w:t xml:space="preserve">and </w:t>
      </w:r>
      <w:r>
        <w:rPr>
          <w:lang w:val="en-CA"/>
        </w:rPr>
        <w:t xml:space="preserve">selecting the green “code” button.  Here you will have the option to install the </w:t>
      </w:r>
      <w:r w:rsidR="0082612E">
        <w:rPr>
          <w:lang w:val="en-CA"/>
        </w:rPr>
        <w:t xml:space="preserve">algorithm </w:t>
      </w:r>
      <w:r>
        <w:rPr>
          <w:lang w:val="en-CA"/>
        </w:rPr>
        <w:t xml:space="preserve">files with GitHub file manager or to download a zip file directly to your </w:t>
      </w:r>
      <w:r w:rsidR="0082612E">
        <w:rPr>
          <w:lang w:val="en-CA"/>
        </w:rPr>
        <w:t>computer</w:t>
      </w:r>
      <w:r>
        <w:rPr>
          <w:lang w:val="en-CA"/>
        </w:rPr>
        <w:t>.</w:t>
      </w:r>
      <w:r w:rsidR="00FB2C7A">
        <w:rPr>
          <w:lang w:val="en-CA"/>
        </w:rPr>
        <w:t xml:space="preserve">  For those who </w:t>
      </w:r>
      <w:r w:rsidR="00DB561A">
        <w:rPr>
          <w:lang w:val="en-CA"/>
        </w:rPr>
        <w:t>are not familiar with</w:t>
      </w:r>
      <w:r w:rsidR="00FB2C7A">
        <w:rPr>
          <w:lang w:val="en-CA"/>
        </w:rPr>
        <w:t xml:space="preserve"> advanced or custom software the zip file download </w:t>
      </w:r>
      <w:r w:rsidR="0082612E">
        <w:rPr>
          <w:lang w:val="en-CA"/>
        </w:rPr>
        <w:t>(</w:t>
      </w:r>
      <w:r w:rsidR="0082612E" w:rsidRPr="00FB2C7A">
        <w:rPr>
          <w:lang w:val="en-CA"/>
        </w:rPr>
        <w:t>SD-OCT-Points-Based-master</w:t>
      </w:r>
      <w:r w:rsidR="0082612E">
        <w:rPr>
          <w:lang w:val="en-CA"/>
        </w:rPr>
        <w:t xml:space="preserve">.zip) </w:t>
      </w:r>
      <w:r w:rsidR="00FB2C7A">
        <w:rPr>
          <w:lang w:val="en-CA"/>
        </w:rPr>
        <w:t xml:space="preserve">is recommended.  </w:t>
      </w:r>
      <w:r w:rsidR="00DB561A">
        <w:rPr>
          <w:lang w:val="en-CA"/>
        </w:rPr>
        <w:t>Once the zip file is downloaded to your computer, d</w:t>
      </w:r>
      <w:r w:rsidR="0082612E">
        <w:rPr>
          <w:lang w:val="en-CA"/>
        </w:rPr>
        <w:t xml:space="preserve">ouble click on the zip file to access the </w:t>
      </w:r>
      <w:r w:rsidR="0082612E" w:rsidRPr="00FB2C7A">
        <w:rPr>
          <w:lang w:val="en-CA"/>
        </w:rPr>
        <w:t>SD-OCT-Points-Based-master</w:t>
      </w:r>
      <w:r w:rsidR="0082612E">
        <w:rPr>
          <w:lang w:val="en-CA"/>
        </w:rPr>
        <w:t xml:space="preserve"> files on your computer. </w:t>
      </w:r>
    </w:p>
    <w:p w14:paraId="7445D315" w14:textId="5717C02B" w:rsidR="00FB2C7A" w:rsidRDefault="00FB2C7A" w:rsidP="00905D30">
      <w:pPr>
        <w:rPr>
          <w:lang w:val="en-CA"/>
        </w:rPr>
      </w:pPr>
      <w:r>
        <w:rPr>
          <w:lang w:val="en-CA"/>
        </w:rPr>
        <w:t>Once the files have been downloaded move them to a visible place on you</w:t>
      </w:r>
      <w:r w:rsidR="00EE5FC2">
        <w:rPr>
          <w:lang w:val="en-CA"/>
        </w:rPr>
        <w:t>r</w:t>
      </w:r>
      <w:r>
        <w:rPr>
          <w:lang w:val="en-CA"/>
        </w:rPr>
        <w:t xml:space="preserve"> </w:t>
      </w:r>
      <w:r w:rsidR="00365CFE">
        <w:rPr>
          <w:lang w:val="en-CA"/>
        </w:rPr>
        <w:t>compute</w:t>
      </w:r>
      <w:r w:rsidR="00F96CA0">
        <w:rPr>
          <w:lang w:val="en-CA"/>
        </w:rPr>
        <w:t>r.</w:t>
      </w:r>
      <w:r>
        <w:rPr>
          <w:lang w:val="en-CA"/>
        </w:rPr>
        <w:t xml:space="preserve"> </w:t>
      </w:r>
      <w:r w:rsidR="00F96CA0">
        <w:rPr>
          <w:lang w:val="en-CA"/>
        </w:rPr>
        <w:t xml:space="preserve">We </w:t>
      </w:r>
      <w:r>
        <w:rPr>
          <w:lang w:val="en-CA"/>
        </w:rPr>
        <w:t xml:space="preserve">would suggest </w:t>
      </w:r>
      <w:r w:rsidR="00EE5FC2">
        <w:rPr>
          <w:lang w:val="en-CA"/>
        </w:rPr>
        <w:t>placing</w:t>
      </w:r>
      <w:r>
        <w:rPr>
          <w:lang w:val="en-CA"/>
        </w:rPr>
        <w:t xml:space="preserve"> the “</w:t>
      </w:r>
      <w:r w:rsidR="006B2FA4" w:rsidRPr="00FB2C7A">
        <w:rPr>
          <w:lang w:val="en-CA"/>
        </w:rPr>
        <w:t>SD-OCT-Points-Based-master</w:t>
      </w:r>
      <w:r>
        <w:rPr>
          <w:lang w:val="en-CA"/>
        </w:rPr>
        <w:t>”</w:t>
      </w:r>
      <w:r w:rsidR="0036005F">
        <w:rPr>
          <w:lang w:val="en-CA"/>
        </w:rPr>
        <w:t xml:space="preserve"> on the desktop before </w:t>
      </w:r>
      <w:r w:rsidR="000C6CDE">
        <w:rPr>
          <w:lang w:val="en-CA"/>
        </w:rPr>
        <w:t>proceeding</w:t>
      </w:r>
      <w:r w:rsidR="0036005F">
        <w:rPr>
          <w:lang w:val="en-CA"/>
        </w:rPr>
        <w:t xml:space="preserve"> with the rest of the </w:t>
      </w:r>
      <w:r w:rsidR="000C6CDE">
        <w:rPr>
          <w:lang w:val="en-CA"/>
        </w:rPr>
        <w:t>instructions</w:t>
      </w:r>
      <w:r w:rsidR="0036005F">
        <w:rPr>
          <w:lang w:val="en-CA"/>
        </w:rPr>
        <w:t>.</w:t>
      </w:r>
    </w:p>
    <w:p w14:paraId="23D82EA4" w14:textId="22EF0EC7" w:rsidR="00905D30" w:rsidRDefault="00065240" w:rsidP="00905D30">
      <w:pPr>
        <w:rPr>
          <w:lang w:val="en-CA"/>
        </w:rPr>
      </w:pPr>
      <w:r>
        <w:rPr>
          <w:lang w:val="en-CA"/>
        </w:rPr>
        <w:t>Optional: For advanced operation using the terminal</w:t>
      </w:r>
      <w:r w:rsidR="00205FC9">
        <w:rPr>
          <w:lang w:val="en-CA"/>
        </w:rPr>
        <w:t xml:space="preserve"> application</w:t>
      </w:r>
      <w:r>
        <w:rPr>
          <w:lang w:val="en-CA"/>
        </w:rPr>
        <w:t xml:space="preserve"> you will need to create </w:t>
      </w:r>
      <w:r w:rsidR="00B93220">
        <w:rPr>
          <w:lang w:val="en-CA"/>
        </w:rPr>
        <w:t xml:space="preserve">three </w:t>
      </w:r>
      <w:r w:rsidR="00172877">
        <w:rPr>
          <w:lang w:val="en-CA"/>
        </w:rPr>
        <w:t>separate</w:t>
      </w:r>
      <w:r w:rsidR="00B93220">
        <w:rPr>
          <w:lang w:val="en-CA"/>
        </w:rPr>
        <w:t xml:space="preserve"> folder named </w:t>
      </w:r>
      <w:r>
        <w:rPr>
          <w:lang w:val="en-CA"/>
        </w:rPr>
        <w:t>“Data”</w:t>
      </w:r>
      <w:r w:rsidR="00511271">
        <w:rPr>
          <w:lang w:val="en-CA"/>
        </w:rPr>
        <w:t xml:space="preserve">, </w:t>
      </w:r>
      <w:r>
        <w:rPr>
          <w:lang w:val="en-CA"/>
        </w:rPr>
        <w:t>“Images”</w:t>
      </w:r>
      <w:r w:rsidR="00511271">
        <w:rPr>
          <w:lang w:val="en-CA"/>
        </w:rPr>
        <w:t xml:space="preserve"> and “</w:t>
      </w:r>
      <w:proofErr w:type="spellStart"/>
      <w:r w:rsidR="00511271">
        <w:rPr>
          <w:lang w:val="en-CA"/>
        </w:rPr>
        <w:t>SmoothingLine</w:t>
      </w:r>
      <w:proofErr w:type="spellEnd"/>
      <w:r w:rsidR="00511271">
        <w:rPr>
          <w:lang w:val="en-CA"/>
        </w:rPr>
        <w:t xml:space="preserve">” </w:t>
      </w:r>
      <w:r>
        <w:rPr>
          <w:lang w:val="en-CA"/>
        </w:rPr>
        <w:t xml:space="preserve">to properly load and interact with your </w:t>
      </w:r>
      <w:r w:rsidR="00365CFE">
        <w:rPr>
          <w:lang w:val="en-CA"/>
        </w:rPr>
        <w:t>dat</w:t>
      </w:r>
      <w:r w:rsidR="00F96CA0">
        <w:rPr>
          <w:lang w:val="en-CA"/>
        </w:rPr>
        <w:t>a</w:t>
      </w:r>
      <w:r>
        <w:rPr>
          <w:lang w:val="en-CA"/>
        </w:rPr>
        <w:t xml:space="preserve"> but this step is not required for</w:t>
      </w:r>
      <w:r w:rsidR="00A47E6D">
        <w:rPr>
          <w:lang w:val="en-CA"/>
        </w:rPr>
        <w:t xml:space="preserve"> using the </w:t>
      </w:r>
      <w:r w:rsidR="00205FC9">
        <w:rPr>
          <w:lang w:val="en-CA"/>
        </w:rPr>
        <w:t xml:space="preserve">algorithm </w:t>
      </w:r>
      <w:r w:rsidR="00A47E6D">
        <w:rPr>
          <w:lang w:val="en-CA"/>
        </w:rPr>
        <w:t>through its user interface.</w:t>
      </w:r>
    </w:p>
    <w:p w14:paraId="6A8A36A8" w14:textId="3FDADA69" w:rsidR="00E825BE" w:rsidRPr="00905D30" w:rsidRDefault="00E825BE" w:rsidP="00905D30">
      <w:pPr>
        <w:rPr>
          <w:lang w:val="en-CA"/>
        </w:rPr>
      </w:pPr>
      <w:r>
        <w:rPr>
          <w:lang w:val="en-CA"/>
        </w:rPr>
        <w:t>If any of the files become damaged</w:t>
      </w:r>
      <w:r w:rsidR="008260C0">
        <w:rPr>
          <w:lang w:val="en-CA"/>
        </w:rPr>
        <w:t xml:space="preserve"> or </w:t>
      </w:r>
      <w:r>
        <w:rPr>
          <w:lang w:val="en-CA"/>
        </w:rPr>
        <w:t>missing</w:t>
      </w:r>
      <w:r w:rsidR="008260C0">
        <w:rPr>
          <w:lang w:val="en-CA"/>
        </w:rPr>
        <w:t>,</w:t>
      </w:r>
      <w:r>
        <w:rPr>
          <w:lang w:val="en-CA"/>
        </w:rPr>
        <w:t xml:space="preserve"> </w:t>
      </w:r>
      <w:r w:rsidR="00C02152">
        <w:rPr>
          <w:lang w:val="en-CA"/>
        </w:rPr>
        <w:t xml:space="preserve">reloading </w:t>
      </w:r>
      <w:r>
        <w:rPr>
          <w:lang w:val="en-CA"/>
        </w:rPr>
        <w:t>the file</w:t>
      </w:r>
      <w:r w:rsidR="00205FC9">
        <w:rPr>
          <w:lang w:val="en-CA"/>
        </w:rPr>
        <w:t>s</w:t>
      </w:r>
      <w:r>
        <w:rPr>
          <w:lang w:val="en-CA"/>
        </w:rPr>
        <w:t xml:space="preserve"> from </w:t>
      </w:r>
      <w:r w:rsidR="00C02152">
        <w:rPr>
          <w:lang w:val="en-CA"/>
        </w:rPr>
        <w:t>GitHub</w:t>
      </w:r>
      <w:r>
        <w:rPr>
          <w:lang w:val="en-CA"/>
        </w:rPr>
        <w:t xml:space="preserve"> is the best </w:t>
      </w:r>
      <w:r w:rsidR="00C02152">
        <w:rPr>
          <w:lang w:val="en-CA"/>
        </w:rPr>
        <w:t>course</w:t>
      </w:r>
      <w:r>
        <w:rPr>
          <w:lang w:val="en-CA"/>
        </w:rPr>
        <w:t xml:space="preserve"> of action. </w:t>
      </w:r>
      <w:r w:rsidRPr="007446C0">
        <w:rPr>
          <w:b/>
          <w:bCs/>
          <w:lang w:val="en-CA"/>
        </w:rPr>
        <w:t>Note</w:t>
      </w:r>
      <w:r w:rsidR="003D13D4" w:rsidRPr="007446C0">
        <w:rPr>
          <w:b/>
          <w:bCs/>
          <w:lang w:val="en-CA"/>
        </w:rPr>
        <w:t>,</w:t>
      </w:r>
      <w:r w:rsidRPr="007446C0">
        <w:rPr>
          <w:b/>
          <w:bCs/>
          <w:lang w:val="en-CA"/>
        </w:rPr>
        <w:t xml:space="preserve"> you will not need to perform the </w:t>
      </w:r>
      <w:r w:rsidR="008260C0">
        <w:rPr>
          <w:b/>
          <w:bCs/>
          <w:lang w:val="en-CA"/>
        </w:rPr>
        <w:t>p</w:t>
      </w:r>
      <w:r w:rsidR="008260C0" w:rsidRPr="007446C0">
        <w:rPr>
          <w:b/>
          <w:bCs/>
          <w:lang w:val="en-CA"/>
        </w:rPr>
        <w:t>re</w:t>
      </w:r>
      <w:r w:rsidRPr="007446C0">
        <w:rPr>
          <w:b/>
          <w:bCs/>
          <w:lang w:val="en-CA"/>
        </w:rPr>
        <w:t xml:space="preserve">-requisite installation more </w:t>
      </w:r>
      <w:r w:rsidR="008260C0" w:rsidRPr="007446C0">
        <w:rPr>
          <w:b/>
          <w:bCs/>
          <w:lang w:val="en-CA"/>
        </w:rPr>
        <w:t>th</w:t>
      </w:r>
      <w:r w:rsidR="008260C0">
        <w:rPr>
          <w:b/>
          <w:bCs/>
          <w:lang w:val="en-CA"/>
        </w:rPr>
        <w:t>a</w:t>
      </w:r>
      <w:r w:rsidR="008260C0" w:rsidRPr="007446C0">
        <w:rPr>
          <w:b/>
          <w:bCs/>
          <w:lang w:val="en-CA"/>
        </w:rPr>
        <w:t xml:space="preserve">n </w:t>
      </w:r>
      <w:r w:rsidRPr="007446C0">
        <w:rPr>
          <w:b/>
          <w:bCs/>
          <w:lang w:val="en-CA"/>
        </w:rPr>
        <w:t>once on one computer.</w:t>
      </w:r>
    </w:p>
    <w:p w14:paraId="3724107C" w14:textId="49F9B21B" w:rsidR="00905D30" w:rsidRDefault="005C122B" w:rsidP="00905D30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Software </w:t>
      </w:r>
      <w:r w:rsidR="00905D30">
        <w:rPr>
          <w:sz w:val="32"/>
          <w:szCs w:val="32"/>
          <w:lang w:val="en-CA"/>
        </w:rPr>
        <w:t xml:space="preserve">Pre-requisite </w:t>
      </w:r>
      <w:r>
        <w:rPr>
          <w:sz w:val="32"/>
          <w:szCs w:val="32"/>
          <w:lang w:val="en-CA"/>
        </w:rPr>
        <w:t>Installation</w:t>
      </w:r>
    </w:p>
    <w:p w14:paraId="471247DA" w14:textId="3C431B88" w:rsidR="005E7D69" w:rsidRDefault="001C4CA9" w:rsidP="005E7D69">
      <w:pPr>
        <w:rPr>
          <w:lang w:val="en-CA"/>
        </w:rPr>
      </w:pPr>
      <w:r>
        <w:rPr>
          <w:lang w:val="en-CA"/>
        </w:rPr>
        <w:t xml:space="preserve">This </w:t>
      </w:r>
      <w:r w:rsidR="00A67DB7">
        <w:rPr>
          <w:lang w:val="en-CA"/>
        </w:rPr>
        <w:t xml:space="preserve">next </w:t>
      </w:r>
      <w:r>
        <w:rPr>
          <w:lang w:val="en-CA"/>
        </w:rPr>
        <w:t xml:space="preserve">step will </w:t>
      </w:r>
      <w:r w:rsidR="00A67DB7">
        <w:rPr>
          <w:lang w:val="en-CA"/>
        </w:rPr>
        <w:t xml:space="preserve">prepare </w:t>
      </w:r>
      <w:r>
        <w:rPr>
          <w:lang w:val="en-CA"/>
        </w:rPr>
        <w:t xml:space="preserve">your computer for the use of the </w:t>
      </w:r>
      <w:r w:rsidR="00A67DB7">
        <w:rPr>
          <w:lang w:val="en-CA"/>
        </w:rPr>
        <w:t xml:space="preserve">algorithm </w:t>
      </w:r>
      <w:r>
        <w:rPr>
          <w:lang w:val="en-CA"/>
        </w:rPr>
        <w:t xml:space="preserve">and </w:t>
      </w:r>
      <w:r w:rsidR="00A67DB7">
        <w:rPr>
          <w:lang w:val="en-CA"/>
        </w:rPr>
        <w:t>involves</w:t>
      </w:r>
      <w:r>
        <w:rPr>
          <w:lang w:val="en-CA"/>
        </w:rPr>
        <w:t xml:space="preserve"> install</w:t>
      </w:r>
      <w:r w:rsidR="00A67DB7">
        <w:rPr>
          <w:lang w:val="en-CA"/>
        </w:rPr>
        <w:t>ing</w:t>
      </w:r>
      <w:r>
        <w:rPr>
          <w:lang w:val="en-CA"/>
        </w:rPr>
        <w:t xml:space="preserve"> some pre-requisite </w:t>
      </w:r>
      <w:r w:rsidR="00A67DB7">
        <w:rPr>
          <w:lang w:val="en-CA"/>
        </w:rPr>
        <w:t xml:space="preserve">software </w:t>
      </w:r>
      <w:r>
        <w:rPr>
          <w:lang w:val="en-CA"/>
        </w:rPr>
        <w:t>including python</w:t>
      </w:r>
      <w:r w:rsidR="00F81939">
        <w:rPr>
          <w:lang w:val="en-CA"/>
        </w:rPr>
        <w:t>3</w:t>
      </w:r>
      <w:r>
        <w:rPr>
          <w:lang w:val="en-CA"/>
        </w:rPr>
        <w:t xml:space="preserve"> and some of its related packages.  </w:t>
      </w:r>
      <w:r w:rsidR="00BC6F89">
        <w:rPr>
          <w:lang w:val="en-CA"/>
        </w:rPr>
        <w:t>This operation</w:t>
      </w:r>
      <w:r>
        <w:rPr>
          <w:lang w:val="en-CA"/>
        </w:rPr>
        <w:t xml:space="preserve"> will mainly take place using python package manager pip.</w:t>
      </w:r>
      <w:r w:rsidR="00BC6F89">
        <w:rPr>
          <w:lang w:val="en-CA"/>
        </w:rPr>
        <w:t xml:space="preserve">  As this </w:t>
      </w:r>
      <w:r w:rsidR="008F0ECD">
        <w:rPr>
          <w:lang w:val="en-CA"/>
        </w:rPr>
        <w:t xml:space="preserve">algorithm </w:t>
      </w:r>
      <w:r w:rsidR="00BC6F89">
        <w:rPr>
          <w:lang w:val="en-CA"/>
        </w:rPr>
        <w:t>uses python3 ensure that the commands “</w:t>
      </w:r>
      <w:r w:rsidR="000D77D4">
        <w:rPr>
          <w:lang w:val="en-CA"/>
        </w:rPr>
        <w:t>Python3</w:t>
      </w:r>
      <w:r w:rsidR="00BC6F89">
        <w:rPr>
          <w:lang w:val="en-CA"/>
        </w:rPr>
        <w:t>” and “pip3” are used and not their equivalent to avoid using the wrong version of python installed on your system.</w:t>
      </w:r>
    </w:p>
    <w:p w14:paraId="362DB9D6" w14:textId="1EBDD444" w:rsidR="007D701D" w:rsidRDefault="007D701D" w:rsidP="007D701D">
      <w:pPr>
        <w:pStyle w:val="Heading3"/>
        <w:rPr>
          <w:lang w:val="en-CA"/>
        </w:rPr>
      </w:pPr>
      <w:r>
        <w:rPr>
          <w:lang w:val="en-CA"/>
        </w:rPr>
        <w:t>Navigation:</w:t>
      </w:r>
    </w:p>
    <w:p w14:paraId="75288473" w14:textId="7FC153C4" w:rsidR="007D701D" w:rsidRPr="007D701D" w:rsidRDefault="007D701D" w:rsidP="007D701D">
      <w:pPr>
        <w:rPr>
          <w:lang w:val="en-CA"/>
        </w:rPr>
      </w:pPr>
      <w:r>
        <w:rPr>
          <w:lang w:val="en-CA"/>
        </w:rPr>
        <w:t>The firs</w:t>
      </w:r>
      <w:r w:rsidR="00DB561A">
        <w:rPr>
          <w:lang w:val="en-CA"/>
        </w:rPr>
        <w:t>t</w:t>
      </w:r>
      <w:r>
        <w:rPr>
          <w:lang w:val="en-CA"/>
        </w:rPr>
        <w:t xml:space="preserve"> step of this process is to open the </w:t>
      </w:r>
      <w:r w:rsidR="00F96CA0">
        <w:rPr>
          <w:lang w:val="en-CA"/>
        </w:rPr>
        <w:t>“T</w:t>
      </w:r>
      <w:r>
        <w:rPr>
          <w:lang w:val="en-CA"/>
        </w:rPr>
        <w:t>erminal</w:t>
      </w:r>
      <w:r w:rsidR="00F96CA0">
        <w:rPr>
          <w:lang w:val="en-CA"/>
        </w:rPr>
        <w:t>”</w:t>
      </w:r>
      <w:r w:rsidR="00205FC9">
        <w:rPr>
          <w:lang w:val="en-CA"/>
        </w:rPr>
        <w:t xml:space="preserve"> </w:t>
      </w:r>
      <w:r w:rsidR="00DB561A">
        <w:rPr>
          <w:lang w:val="en-CA"/>
        </w:rPr>
        <w:t>app</w:t>
      </w:r>
      <w:r w:rsidR="00205FC9">
        <w:rPr>
          <w:lang w:val="en-CA"/>
        </w:rPr>
        <w:t>lication</w:t>
      </w:r>
      <w:r>
        <w:rPr>
          <w:lang w:val="en-CA"/>
        </w:rPr>
        <w:t xml:space="preserve"> </w:t>
      </w:r>
      <w:r w:rsidR="00F9516F">
        <w:rPr>
          <w:lang w:val="en-CA"/>
        </w:rPr>
        <w:t>then</w:t>
      </w:r>
      <w:r>
        <w:rPr>
          <w:lang w:val="en-CA"/>
        </w:rPr>
        <w:t xml:space="preserve"> </w:t>
      </w:r>
      <w:r w:rsidR="008F0ECD">
        <w:rPr>
          <w:lang w:val="en-CA"/>
        </w:rPr>
        <w:t xml:space="preserve">navigating </w:t>
      </w:r>
      <w:r w:rsidR="00A72202">
        <w:rPr>
          <w:lang w:val="en-CA"/>
        </w:rPr>
        <w:t xml:space="preserve">to the folder </w:t>
      </w:r>
      <w:r w:rsidR="00DB561A" w:rsidRPr="00FB2C7A">
        <w:rPr>
          <w:lang w:val="en-CA"/>
        </w:rPr>
        <w:t>SD-OCT-Points-Based-master</w:t>
      </w:r>
      <w:r w:rsidR="00DB561A">
        <w:rPr>
          <w:lang w:val="en-CA"/>
        </w:rPr>
        <w:t xml:space="preserve"> </w:t>
      </w:r>
      <w:r w:rsidR="00A72202">
        <w:rPr>
          <w:lang w:val="en-CA"/>
        </w:rPr>
        <w:t>that you have moved to your desktop</w:t>
      </w:r>
      <w:r w:rsidR="00C04562">
        <w:rPr>
          <w:lang w:val="en-CA"/>
        </w:rPr>
        <w:t xml:space="preserve"> (</w:t>
      </w:r>
      <w:r w:rsidR="007F77A3">
        <w:rPr>
          <w:lang w:val="en-CA"/>
        </w:rPr>
        <w:t xml:space="preserve">Note: </w:t>
      </w:r>
      <w:r w:rsidR="005D63ED">
        <w:rPr>
          <w:lang w:val="en-CA"/>
        </w:rPr>
        <w:t xml:space="preserve">The </w:t>
      </w:r>
      <w:r w:rsidR="00F96CA0">
        <w:rPr>
          <w:lang w:val="en-CA"/>
        </w:rPr>
        <w:t>T</w:t>
      </w:r>
      <w:r w:rsidR="005D63ED">
        <w:rPr>
          <w:lang w:val="en-CA"/>
        </w:rPr>
        <w:t>erminal</w:t>
      </w:r>
      <w:r w:rsidR="00205FC9">
        <w:rPr>
          <w:lang w:val="en-CA"/>
        </w:rPr>
        <w:t xml:space="preserve"> </w:t>
      </w:r>
      <w:r w:rsidR="00DB561A">
        <w:rPr>
          <w:lang w:val="en-CA"/>
        </w:rPr>
        <w:t>app</w:t>
      </w:r>
      <w:r w:rsidR="00205FC9">
        <w:rPr>
          <w:lang w:val="en-CA"/>
        </w:rPr>
        <w:t>lication</w:t>
      </w:r>
      <w:r w:rsidR="005D63ED">
        <w:rPr>
          <w:lang w:val="en-CA"/>
        </w:rPr>
        <w:t xml:space="preserve"> </w:t>
      </w:r>
      <w:r w:rsidR="00C04562">
        <w:rPr>
          <w:lang w:val="en-CA"/>
        </w:rPr>
        <w:t>is</w:t>
      </w:r>
      <w:r w:rsidR="005D63ED">
        <w:rPr>
          <w:lang w:val="en-CA"/>
        </w:rPr>
        <w:t xml:space="preserve"> the command prompt on windows </w:t>
      </w:r>
      <w:r w:rsidR="000D77D4">
        <w:rPr>
          <w:lang w:val="en-CA"/>
        </w:rPr>
        <w:t xml:space="preserve">while it is accessed under </w:t>
      </w:r>
      <w:r w:rsidR="001C15A3">
        <w:rPr>
          <w:lang w:val="en-CA"/>
        </w:rPr>
        <w:t xml:space="preserve">the Utilities folder in Applications </w:t>
      </w:r>
      <w:r w:rsidR="005D63ED">
        <w:rPr>
          <w:lang w:val="en-CA"/>
        </w:rPr>
        <w:t xml:space="preserve">on </w:t>
      </w:r>
      <w:proofErr w:type="spellStart"/>
      <w:r w:rsidR="005D63ED">
        <w:rPr>
          <w:lang w:val="en-CA"/>
        </w:rPr>
        <w:t>MacOs</w:t>
      </w:r>
      <w:proofErr w:type="spellEnd"/>
      <w:r w:rsidR="00C04562">
        <w:rPr>
          <w:lang w:val="en-CA"/>
        </w:rPr>
        <w:t>).</w:t>
      </w:r>
      <w:r w:rsidR="008F0ECD">
        <w:rPr>
          <w:lang w:val="en-CA"/>
        </w:rPr>
        <w:t xml:space="preserve">  Enter</w:t>
      </w:r>
      <w:r w:rsidR="00A72202">
        <w:rPr>
          <w:lang w:val="en-CA"/>
        </w:rPr>
        <w:t xml:space="preserve"> the command “cd Desktop/</w:t>
      </w:r>
      <w:r w:rsidR="00A72202" w:rsidRPr="00FB2C7A">
        <w:rPr>
          <w:lang w:val="en-CA"/>
        </w:rPr>
        <w:t>SD-OCT-Points-Based-master</w:t>
      </w:r>
      <w:r w:rsidR="00A72202">
        <w:rPr>
          <w:lang w:val="en-CA"/>
        </w:rPr>
        <w:t>”</w:t>
      </w:r>
      <w:r w:rsidR="008F0ECD">
        <w:rPr>
          <w:lang w:val="en-CA"/>
        </w:rPr>
        <w:t xml:space="preserve"> in </w:t>
      </w:r>
      <w:r w:rsidR="00F96CA0">
        <w:rPr>
          <w:lang w:val="en-CA"/>
        </w:rPr>
        <w:t>T</w:t>
      </w:r>
      <w:r w:rsidR="008F0ECD">
        <w:rPr>
          <w:lang w:val="en-CA"/>
        </w:rPr>
        <w:t>erminal</w:t>
      </w:r>
      <w:r w:rsidR="00067F6E">
        <w:rPr>
          <w:lang w:val="en-CA"/>
        </w:rPr>
        <w:t>.  After pressing enter the names of the file</w:t>
      </w:r>
      <w:r w:rsidR="00F96CA0">
        <w:rPr>
          <w:lang w:val="en-CA"/>
        </w:rPr>
        <w:t>s</w:t>
      </w:r>
      <w:r w:rsidR="00067F6E">
        <w:rPr>
          <w:lang w:val="en-CA"/>
        </w:rPr>
        <w:t xml:space="preserve"> should be found before the “%” in your terminal denoting the start of the command line input.</w:t>
      </w:r>
      <w:r w:rsidR="00B651D2">
        <w:rPr>
          <w:lang w:val="en-CA"/>
        </w:rPr>
        <w:t xml:space="preserve">  All python files will be denoted by the </w:t>
      </w:r>
      <w:r w:rsidR="003C3446">
        <w:rPr>
          <w:lang w:val="en-CA"/>
        </w:rPr>
        <w:t>ending ”</w:t>
      </w:r>
      <w:r w:rsidR="00B651D2">
        <w:rPr>
          <w:lang w:val="en-CA"/>
        </w:rPr>
        <w:t>.</w:t>
      </w:r>
      <w:proofErr w:type="spellStart"/>
      <w:r w:rsidR="00B651D2">
        <w:rPr>
          <w:lang w:val="en-CA"/>
        </w:rPr>
        <w:t>py</w:t>
      </w:r>
      <w:proofErr w:type="spellEnd"/>
      <w:r w:rsidR="00B651D2">
        <w:rPr>
          <w:lang w:val="en-CA"/>
        </w:rPr>
        <w:t>”</w:t>
      </w:r>
      <w:r w:rsidR="00D72091">
        <w:rPr>
          <w:lang w:val="en-CA"/>
        </w:rPr>
        <w:t>.</w:t>
      </w:r>
      <w:r w:rsidR="00D65233">
        <w:rPr>
          <w:lang w:val="en-CA"/>
        </w:rPr>
        <w:t xml:space="preserve"> </w:t>
      </w:r>
    </w:p>
    <w:p w14:paraId="3682CEC1" w14:textId="5FA82333" w:rsidR="007D701D" w:rsidRDefault="007D701D" w:rsidP="007D701D">
      <w:pPr>
        <w:pStyle w:val="Heading3"/>
        <w:rPr>
          <w:lang w:val="en-CA"/>
        </w:rPr>
      </w:pPr>
      <w:r>
        <w:rPr>
          <w:lang w:val="en-CA"/>
        </w:rPr>
        <w:t>Installation:</w:t>
      </w:r>
    </w:p>
    <w:p w14:paraId="4686023F" w14:textId="6C74BAAB" w:rsidR="00AA468E" w:rsidRDefault="001220BB" w:rsidP="001220BB">
      <w:pPr>
        <w:rPr>
          <w:lang w:val="en-CA"/>
        </w:rPr>
      </w:pPr>
      <w:r>
        <w:rPr>
          <w:lang w:val="en-CA"/>
        </w:rPr>
        <w:t>Now that we are in the correct folder in</w:t>
      </w:r>
      <w:r w:rsidR="00F96CA0">
        <w:rPr>
          <w:lang w:val="en-CA"/>
        </w:rPr>
        <w:t xml:space="preserve"> T</w:t>
      </w:r>
      <w:r w:rsidR="00B7732B">
        <w:rPr>
          <w:lang w:val="en-CA"/>
        </w:rPr>
        <w:t>erminal,</w:t>
      </w:r>
      <w:r>
        <w:rPr>
          <w:lang w:val="en-CA"/>
        </w:rPr>
        <w:t xml:space="preserve"> we can now look at the contents of the “requirements.txt” file.  This file contains the names of individual python packages to b</w:t>
      </w:r>
      <w:r w:rsidR="00F96CA0">
        <w:rPr>
          <w:lang w:val="en-CA"/>
        </w:rPr>
        <w:t>e</w:t>
      </w:r>
      <w:r>
        <w:rPr>
          <w:lang w:val="en-CA"/>
        </w:rPr>
        <w:t xml:space="preserve"> installed in </w:t>
      </w:r>
      <w:r w:rsidR="00F96CA0">
        <w:rPr>
          <w:lang w:val="en-CA"/>
        </w:rPr>
        <w:t>T</w:t>
      </w:r>
      <w:r>
        <w:rPr>
          <w:lang w:val="en-CA"/>
        </w:rPr>
        <w:t>erminal and saved in your operating system python distribution. Note</w:t>
      </w:r>
      <w:r w:rsidR="00E76A7F">
        <w:rPr>
          <w:lang w:val="en-CA"/>
        </w:rPr>
        <w:t>:</w:t>
      </w:r>
      <w:r>
        <w:rPr>
          <w:lang w:val="en-CA"/>
        </w:rPr>
        <w:t xml:space="preserve"> </w:t>
      </w:r>
      <w:r w:rsidR="008F0ECD">
        <w:rPr>
          <w:lang w:val="en-CA"/>
        </w:rPr>
        <w:t xml:space="preserve">These </w:t>
      </w:r>
      <w:r w:rsidR="00E76A7F">
        <w:rPr>
          <w:lang w:val="en-CA"/>
        </w:rPr>
        <w:t>files</w:t>
      </w:r>
      <w:r>
        <w:rPr>
          <w:lang w:val="en-CA"/>
        </w:rPr>
        <w:t xml:space="preserve"> will not </w:t>
      </w:r>
      <w:r w:rsidR="00344920">
        <w:rPr>
          <w:lang w:val="en-CA"/>
        </w:rPr>
        <w:lastRenderedPageBreak/>
        <w:t>appear</w:t>
      </w:r>
      <w:r>
        <w:rPr>
          <w:lang w:val="en-CA"/>
        </w:rPr>
        <w:t xml:space="preserve"> on the desktop after installation.</w:t>
      </w:r>
      <w:r w:rsidR="00AA468E">
        <w:rPr>
          <w:lang w:val="en-CA"/>
        </w:rPr>
        <w:t xml:space="preserve">  This </w:t>
      </w:r>
      <w:r w:rsidR="008F0ECD">
        <w:rPr>
          <w:lang w:val="en-CA"/>
        </w:rPr>
        <w:t xml:space="preserve">requirements.txt </w:t>
      </w:r>
      <w:r w:rsidR="00AA468E">
        <w:rPr>
          <w:lang w:val="en-CA"/>
        </w:rPr>
        <w:t>file contains the name of the package followed by the “</w:t>
      </w:r>
      <w:r w:rsidR="00AA468E" w:rsidRPr="00AA468E">
        <w:rPr>
          <w:lang w:val="en-CA"/>
        </w:rPr>
        <w:t>~=</w:t>
      </w:r>
      <w:r w:rsidR="00AA468E">
        <w:rPr>
          <w:lang w:val="en-CA"/>
        </w:rPr>
        <w:t>” which denote</w:t>
      </w:r>
      <w:r w:rsidR="00F96CA0">
        <w:rPr>
          <w:lang w:val="en-CA"/>
        </w:rPr>
        <w:t>s</w:t>
      </w:r>
      <w:r w:rsidR="00AA468E">
        <w:rPr>
          <w:lang w:val="en-CA"/>
        </w:rPr>
        <w:t xml:space="preserve"> </w:t>
      </w:r>
      <w:r w:rsidR="004F2909">
        <w:rPr>
          <w:lang w:val="en-CA"/>
        </w:rPr>
        <w:t>an</w:t>
      </w:r>
      <w:r w:rsidR="00AA468E">
        <w:rPr>
          <w:lang w:val="en-CA"/>
        </w:rPr>
        <w:t xml:space="preserve"> equivalent or compatible software version to be requested in reference to version number feature at the end of each line</w:t>
      </w:r>
      <w:r w:rsidR="003126D5">
        <w:rPr>
          <w:lang w:val="en-CA"/>
        </w:rPr>
        <w:t>.</w:t>
      </w:r>
    </w:p>
    <w:p w14:paraId="0DFAA4BA" w14:textId="4ED0CC36" w:rsidR="00AA468E" w:rsidRDefault="00AA468E" w:rsidP="001220BB">
      <w:pPr>
        <w:rPr>
          <w:lang w:val="en-CA"/>
        </w:rPr>
      </w:pPr>
      <w:r>
        <w:rPr>
          <w:lang w:val="en-CA"/>
        </w:rPr>
        <w:t xml:space="preserve">The following python packages </w:t>
      </w:r>
      <w:r w:rsidR="008F0ECD">
        <w:rPr>
          <w:lang w:val="en-CA"/>
        </w:rPr>
        <w:t>are</w:t>
      </w:r>
      <w:r>
        <w:rPr>
          <w:lang w:val="en-CA"/>
        </w:rPr>
        <w:t xml:space="preserve"> included in </w:t>
      </w:r>
      <w:r w:rsidR="007F77A3">
        <w:rPr>
          <w:lang w:val="en-CA"/>
        </w:rPr>
        <w:t>the requirements.txt</w:t>
      </w:r>
      <w:r>
        <w:rPr>
          <w:lang w:val="en-CA"/>
        </w:rPr>
        <w:t xml:space="preserve"> file</w:t>
      </w:r>
      <w:r w:rsidR="008006A2">
        <w:rPr>
          <w:lang w:val="en-CA"/>
        </w:rPr>
        <w:t>:</w:t>
      </w:r>
    </w:p>
    <w:p w14:paraId="3B3B184C" w14:textId="3B3C56C0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r w:rsidRPr="00713605">
        <w:rPr>
          <w:lang w:val="en-CA"/>
        </w:rPr>
        <w:t>matplotlib 3.1.0</w:t>
      </w:r>
    </w:p>
    <w:p w14:paraId="651FE70F" w14:textId="014C55AE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numpy</w:t>
      </w:r>
      <w:proofErr w:type="spellEnd"/>
      <w:r w:rsidRPr="00713605">
        <w:rPr>
          <w:lang w:val="en-CA"/>
        </w:rPr>
        <w:t xml:space="preserve"> 1.17.0</w:t>
      </w:r>
    </w:p>
    <w:p w14:paraId="13F02748" w14:textId="527035E1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opencv</w:t>
      </w:r>
      <w:proofErr w:type="spellEnd"/>
      <w:r w:rsidRPr="00713605">
        <w:rPr>
          <w:lang w:val="en-CA"/>
        </w:rPr>
        <w:t>-python 3.4.4.19</w:t>
      </w:r>
    </w:p>
    <w:p w14:paraId="7F1FC028" w14:textId="209F2DA0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r w:rsidRPr="00713605">
        <w:rPr>
          <w:lang w:val="en-CA"/>
        </w:rPr>
        <w:t>Pillow 6.1.0</w:t>
      </w:r>
    </w:p>
    <w:p w14:paraId="001BB7EB" w14:textId="214BB5DF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XlsxWriter</w:t>
      </w:r>
      <w:proofErr w:type="spellEnd"/>
      <w:r w:rsidRPr="00713605">
        <w:rPr>
          <w:lang w:val="en-CA"/>
        </w:rPr>
        <w:t xml:space="preserve"> 1.1.8</w:t>
      </w:r>
    </w:p>
    <w:p w14:paraId="426B6FBD" w14:textId="19A74078" w:rsidR="00713605" w:rsidRPr="00713605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Xlwt</w:t>
      </w:r>
      <w:proofErr w:type="spellEnd"/>
      <w:r w:rsidRPr="00713605">
        <w:rPr>
          <w:lang w:val="en-CA"/>
        </w:rPr>
        <w:t xml:space="preserve"> 1.3.0</w:t>
      </w:r>
    </w:p>
    <w:p w14:paraId="43B63457" w14:textId="601C7A41" w:rsidR="007C7B70" w:rsidRDefault="00713605" w:rsidP="0071360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713605">
        <w:rPr>
          <w:lang w:val="en-CA"/>
        </w:rPr>
        <w:t>wxPython</w:t>
      </w:r>
      <w:proofErr w:type="spellEnd"/>
      <w:r w:rsidRPr="00713605">
        <w:rPr>
          <w:lang w:val="en-CA"/>
        </w:rPr>
        <w:t xml:space="preserve"> 4.0.7.post2</w:t>
      </w:r>
    </w:p>
    <w:p w14:paraId="0B53C4D0" w14:textId="45B49BDD" w:rsidR="007D701D" w:rsidRPr="005E7D69" w:rsidRDefault="00121EDE" w:rsidP="005E7D69">
      <w:pPr>
        <w:rPr>
          <w:lang w:val="en-CA"/>
        </w:rPr>
      </w:pPr>
      <w:r>
        <w:rPr>
          <w:lang w:val="en-CA"/>
        </w:rPr>
        <w:t>Each of the</w:t>
      </w:r>
      <w:r w:rsidR="00F45F8B">
        <w:rPr>
          <w:lang w:val="en-CA"/>
        </w:rPr>
        <w:t xml:space="preserve"> above</w:t>
      </w:r>
      <w:r>
        <w:rPr>
          <w:lang w:val="en-CA"/>
        </w:rPr>
        <w:t xml:space="preserve"> packages can be installed one at a </w:t>
      </w:r>
      <w:r w:rsidR="00F45F8B">
        <w:rPr>
          <w:lang w:val="en-CA"/>
        </w:rPr>
        <w:t xml:space="preserve">time </w:t>
      </w:r>
      <w:r>
        <w:rPr>
          <w:lang w:val="en-CA"/>
        </w:rPr>
        <w:t>using the command “pip3 install “package</w:t>
      </w:r>
      <w:r w:rsidR="00CD594E">
        <w:rPr>
          <w:lang w:val="en-CA"/>
        </w:rPr>
        <w:t xml:space="preserve"> name</w:t>
      </w:r>
      <w:r>
        <w:rPr>
          <w:lang w:val="en-CA"/>
        </w:rPr>
        <w:t xml:space="preserve">” </w:t>
      </w:r>
      <w:r w:rsidR="00CB537E">
        <w:rPr>
          <w:lang w:val="en-CA"/>
        </w:rPr>
        <w:t>i.e.</w:t>
      </w:r>
      <w:r>
        <w:rPr>
          <w:lang w:val="en-CA"/>
        </w:rPr>
        <w:t xml:space="preserve"> pip3 install </w:t>
      </w:r>
      <w:proofErr w:type="spellStart"/>
      <w:r>
        <w:rPr>
          <w:lang w:val="en-CA"/>
        </w:rPr>
        <w:t>numpy</w:t>
      </w:r>
      <w:proofErr w:type="spellEnd"/>
      <w:r w:rsidR="00D15AA0">
        <w:rPr>
          <w:lang w:val="en-CA"/>
        </w:rPr>
        <w:t>.</w:t>
      </w:r>
      <w:r w:rsidR="003B7D94">
        <w:rPr>
          <w:lang w:val="en-CA"/>
        </w:rPr>
        <w:t xml:space="preserve">  </w:t>
      </w:r>
      <w:r w:rsidR="00F45F8B">
        <w:rPr>
          <w:lang w:val="en-CA"/>
        </w:rPr>
        <w:t xml:space="preserve">Alternatively, to </w:t>
      </w:r>
      <w:r w:rsidR="003B7D94">
        <w:rPr>
          <w:lang w:val="en-CA"/>
        </w:rPr>
        <w:t xml:space="preserve">install all of the packages in a single command </w:t>
      </w:r>
      <w:r w:rsidR="00F45F8B">
        <w:rPr>
          <w:lang w:val="en-CA"/>
        </w:rPr>
        <w:t>you can proceed as</w:t>
      </w:r>
      <w:r w:rsidR="003B7D94">
        <w:rPr>
          <w:lang w:val="en-CA"/>
        </w:rPr>
        <w:t xml:space="preserve"> follow</w:t>
      </w:r>
      <w:r w:rsidR="00F96CA0">
        <w:rPr>
          <w:lang w:val="en-CA"/>
        </w:rPr>
        <w:t>s</w:t>
      </w:r>
      <w:r w:rsidR="003B7D94">
        <w:rPr>
          <w:lang w:val="en-CA"/>
        </w:rPr>
        <w:t>.  The command “pip3</w:t>
      </w:r>
      <w:r w:rsidR="003B7D94">
        <w:t xml:space="preserve"> </w:t>
      </w:r>
      <w:r w:rsidR="003B7D94" w:rsidRPr="003B7D94">
        <w:rPr>
          <w:lang w:val="en-CA"/>
        </w:rPr>
        <w:t>install -r requirements.txt</w:t>
      </w:r>
      <w:r w:rsidR="003B7D94">
        <w:rPr>
          <w:lang w:val="en-CA"/>
        </w:rPr>
        <w:t xml:space="preserve">” will get each of the files from the </w:t>
      </w:r>
      <w:r w:rsidR="00F45F8B">
        <w:rPr>
          <w:lang w:val="en-CA"/>
        </w:rPr>
        <w:t xml:space="preserve">requirements.txt </w:t>
      </w:r>
      <w:r w:rsidR="003B7D94">
        <w:rPr>
          <w:lang w:val="en-CA"/>
        </w:rPr>
        <w:t xml:space="preserve">file and install them in the </w:t>
      </w:r>
      <w:r w:rsidR="00F96CA0">
        <w:rPr>
          <w:lang w:val="en-CA"/>
        </w:rPr>
        <w:t>T</w:t>
      </w:r>
      <w:r w:rsidR="003B7D94">
        <w:rPr>
          <w:lang w:val="en-CA"/>
        </w:rPr>
        <w:t xml:space="preserve">erminal </w:t>
      </w:r>
      <w:r w:rsidR="00F45F8B">
        <w:rPr>
          <w:lang w:val="en-CA"/>
        </w:rPr>
        <w:t xml:space="preserve">application </w:t>
      </w:r>
      <w:r w:rsidR="003B7D94">
        <w:rPr>
          <w:lang w:val="en-CA"/>
        </w:rPr>
        <w:t>individually.</w:t>
      </w:r>
      <w:r w:rsidR="002C11CF">
        <w:rPr>
          <w:lang w:val="en-CA"/>
        </w:rPr>
        <w:t xml:space="preserve">  If you are concerned with the possibility of previous versions of some python packages</w:t>
      </w:r>
      <w:r w:rsidR="000430B8">
        <w:rPr>
          <w:lang w:val="en-CA"/>
        </w:rPr>
        <w:t xml:space="preserve"> </w:t>
      </w:r>
      <w:r w:rsidR="004D6684">
        <w:rPr>
          <w:lang w:val="en-CA"/>
        </w:rPr>
        <w:t>inserting</w:t>
      </w:r>
      <w:r w:rsidR="000430B8">
        <w:rPr>
          <w:lang w:val="en-CA"/>
        </w:rPr>
        <w:t xml:space="preserve"> with the installation of the python package </w:t>
      </w:r>
      <w:r w:rsidR="00A82499">
        <w:rPr>
          <w:lang w:val="en-CA"/>
        </w:rPr>
        <w:t>requirements,</w:t>
      </w:r>
      <w:r w:rsidR="000430B8">
        <w:rPr>
          <w:lang w:val="en-CA"/>
        </w:rPr>
        <w:t xml:space="preserve"> </w:t>
      </w:r>
      <w:r w:rsidR="002C11CF">
        <w:rPr>
          <w:lang w:val="en-CA"/>
        </w:rPr>
        <w:t xml:space="preserve">you can install these </w:t>
      </w:r>
      <w:r w:rsidR="00C04133">
        <w:rPr>
          <w:lang w:val="en-CA"/>
        </w:rPr>
        <w:t>packages</w:t>
      </w:r>
      <w:r w:rsidR="002C11CF">
        <w:rPr>
          <w:lang w:val="en-CA"/>
        </w:rPr>
        <w:t xml:space="preserve"> with the command “</w:t>
      </w:r>
      <w:r w:rsidR="002C11CF" w:rsidRPr="002C11CF">
        <w:rPr>
          <w:lang w:val="en-CA"/>
        </w:rPr>
        <w:t>pip</w:t>
      </w:r>
      <w:r w:rsidR="002C11CF">
        <w:rPr>
          <w:lang w:val="en-CA"/>
        </w:rPr>
        <w:t>3</w:t>
      </w:r>
      <w:r w:rsidR="002C11CF" w:rsidRPr="002C11CF">
        <w:rPr>
          <w:lang w:val="en-CA"/>
        </w:rPr>
        <w:t xml:space="preserve"> install -U requirements.txt</w:t>
      </w:r>
      <w:r w:rsidR="002C11CF">
        <w:rPr>
          <w:lang w:val="en-CA"/>
        </w:rPr>
        <w:t>” which is especially useful for those running the MacOS operating system.</w:t>
      </w:r>
    </w:p>
    <w:p w14:paraId="0576CD12" w14:textId="48D7C9C7" w:rsidR="00905D30" w:rsidRDefault="00905D30" w:rsidP="00AD04C1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Running the </w:t>
      </w:r>
      <w:r w:rsidR="00DC0DC2">
        <w:rPr>
          <w:sz w:val="32"/>
          <w:szCs w:val="32"/>
          <w:lang w:val="en-CA"/>
        </w:rPr>
        <w:t>Algorithm</w:t>
      </w:r>
    </w:p>
    <w:p w14:paraId="6C47EB7F" w14:textId="2D9F2BC3" w:rsidR="00A64B66" w:rsidRDefault="00B95EDE" w:rsidP="00B95EDE">
      <w:pPr>
        <w:rPr>
          <w:lang w:val="en-CA"/>
        </w:rPr>
      </w:pPr>
      <w:r>
        <w:rPr>
          <w:lang w:val="en-CA"/>
        </w:rPr>
        <w:t xml:space="preserve">The </w:t>
      </w:r>
      <w:r w:rsidR="00DC0DC2">
        <w:rPr>
          <w:lang w:val="en-CA"/>
        </w:rPr>
        <w:t xml:space="preserve">algorithm </w:t>
      </w:r>
      <w:r>
        <w:rPr>
          <w:lang w:val="en-CA"/>
        </w:rPr>
        <w:t xml:space="preserve">can be run by selecting one of the </w:t>
      </w:r>
      <w:r w:rsidR="00FF4EE6" w:rsidRPr="00FB2C7A">
        <w:rPr>
          <w:lang w:val="en-CA"/>
        </w:rPr>
        <w:t>SD-OCT-Points-Based-master</w:t>
      </w:r>
      <w:r>
        <w:rPr>
          <w:lang w:val="en-CA"/>
        </w:rPr>
        <w:t xml:space="preserve"> files.  </w:t>
      </w:r>
      <w:r w:rsidR="00E467E3">
        <w:rPr>
          <w:lang w:val="en-CA"/>
        </w:rPr>
        <w:t xml:space="preserve">The “Z” before some of the files denotes the use of Zebrafish </w:t>
      </w:r>
      <w:r w:rsidR="00F96CA0">
        <w:rPr>
          <w:lang w:val="en-CA"/>
        </w:rPr>
        <w:t xml:space="preserve">specific </w:t>
      </w:r>
      <w:r w:rsidR="00E90D71">
        <w:rPr>
          <w:lang w:val="en-CA"/>
        </w:rPr>
        <w:t xml:space="preserve">segmentation </w:t>
      </w:r>
      <w:r w:rsidR="00E467E3">
        <w:rPr>
          <w:lang w:val="en-CA"/>
        </w:rPr>
        <w:t xml:space="preserve">instead of </w:t>
      </w:r>
      <w:r w:rsidR="00597850">
        <w:rPr>
          <w:lang w:val="en-CA"/>
        </w:rPr>
        <w:t>L</w:t>
      </w:r>
      <w:r w:rsidR="00E467E3">
        <w:rPr>
          <w:lang w:val="en-CA"/>
        </w:rPr>
        <w:t>umpfish</w:t>
      </w:r>
      <w:r w:rsidR="00E90D71">
        <w:rPr>
          <w:lang w:val="en-CA"/>
        </w:rPr>
        <w:t xml:space="preserve"> </w:t>
      </w:r>
      <w:r w:rsidR="00F96CA0">
        <w:rPr>
          <w:lang w:val="en-CA"/>
        </w:rPr>
        <w:t xml:space="preserve">specific </w:t>
      </w:r>
      <w:r w:rsidR="00E90D71">
        <w:rPr>
          <w:lang w:val="en-CA"/>
        </w:rPr>
        <w:t>segmentation</w:t>
      </w:r>
      <w:r w:rsidR="00E467E3">
        <w:rPr>
          <w:lang w:val="en-CA"/>
        </w:rPr>
        <w:t>.</w:t>
      </w:r>
      <w:r w:rsidR="00907F3F">
        <w:rPr>
          <w:lang w:val="en-CA"/>
        </w:rPr>
        <w:t xml:space="preserve"> </w:t>
      </w:r>
      <w:r w:rsidR="0018798F">
        <w:rPr>
          <w:lang w:val="en-CA"/>
        </w:rPr>
        <w:t xml:space="preserve"> </w:t>
      </w:r>
      <w:r>
        <w:rPr>
          <w:lang w:val="en-CA"/>
        </w:rPr>
        <w:t xml:space="preserve">To use the </w:t>
      </w:r>
      <w:r w:rsidR="00E051A3">
        <w:rPr>
          <w:lang w:val="en-CA"/>
        </w:rPr>
        <w:t xml:space="preserve">algorithm </w:t>
      </w:r>
      <w:r>
        <w:rPr>
          <w:lang w:val="en-CA"/>
        </w:rPr>
        <w:t xml:space="preserve">with </w:t>
      </w:r>
      <w:r w:rsidR="00A64B66">
        <w:rPr>
          <w:lang w:val="en-CA"/>
        </w:rPr>
        <w:t xml:space="preserve">the </w:t>
      </w:r>
      <w:r>
        <w:rPr>
          <w:lang w:val="en-CA"/>
        </w:rPr>
        <w:t xml:space="preserve">user interface you can select the “Program.py” for </w:t>
      </w:r>
      <w:r w:rsidR="00597850">
        <w:rPr>
          <w:lang w:val="en-CA"/>
        </w:rPr>
        <w:t>L</w:t>
      </w:r>
      <w:r>
        <w:rPr>
          <w:lang w:val="en-CA"/>
        </w:rPr>
        <w:t>umpfish or “ZProgram.py” for zebrafish.</w:t>
      </w:r>
      <w:r w:rsidR="009D72B0">
        <w:rPr>
          <w:lang w:val="en-CA"/>
        </w:rPr>
        <w:t xml:space="preserve">  On windows</w:t>
      </w:r>
      <w:r w:rsidR="00DC0DC2">
        <w:rPr>
          <w:lang w:val="en-CA"/>
        </w:rPr>
        <w:t>,</w:t>
      </w:r>
      <w:r w:rsidR="009D72B0">
        <w:rPr>
          <w:lang w:val="en-CA"/>
        </w:rPr>
        <w:t xml:space="preserve"> a double click of this file</w:t>
      </w:r>
      <w:r w:rsidR="00E051A3">
        <w:rPr>
          <w:lang w:val="en-CA"/>
        </w:rPr>
        <w:t>,</w:t>
      </w:r>
      <w:r w:rsidR="009D72B0">
        <w:rPr>
          <w:lang w:val="en-CA"/>
        </w:rPr>
        <w:t xml:space="preserve"> when properly installed</w:t>
      </w:r>
      <w:r w:rsidR="00E051A3">
        <w:rPr>
          <w:lang w:val="en-CA"/>
        </w:rPr>
        <w:t>,</w:t>
      </w:r>
      <w:r w:rsidR="009D72B0">
        <w:rPr>
          <w:lang w:val="en-CA"/>
        </w:rPr>
        <w:t xml:space="preserve"> will launch the </w:t>
      </w:r>
      <w:r w:rsidR="00E051A3">
        <w:rPr>
          <w:lang w:val="en-CA"/>
        </w:rPr>
        <w:t>algorithm</w:t>
      </w:r>
      <w:r w:rsidR="00E90D71">
        <w:rPr>
          <w:lang w:val="en-CA"/>
        </w:rPr>
        <w:t xml:space="preserve"> user interface</w:t>
      </w:r>
      <w:r w:rsidR="00F84572">
        <w:rPr>
          <w:lang w:val="en-CA"/>
        </w:rPr>
        <w:t xml:space="preserve">.  </w:t>
      </w:r>
    </w:p>
    <w:p w14:paraId="418F0CBA" w14:textId="1BDA8148" w:rsidR="00E83A5A" w:rsidRDefault="00F84572" w:rsidP="00B95EDE">
      <w:pPr>
        <w:rPr>
          <w:lang w:val="en-CA"/>
        </w:rPr>
      </w:pPr>
      <w:r>
        <w:rPr>
          <w:lang w:val="en-CA"/>
        </w:rPr>
        <w:t>On other operating systems</w:t>
      </w:r>
      <w:r w:rsidR="00DC0DC2">
        <w:rPr>
          <w:lang w:val="en-CA"/>
        </w:rPr>
        <w:t>,</w:t>
      </w:r>
      <w:r>
        <w:rPr>
          <w:lang w:val="en-CA"/>
        </w:rPr>
        <w:t xml:space="preserve"> you will need to navigate to the </w:t>
      </w:r>
      <w:r w:rsidR="0018798F" w:rsidRPr="00FB2C7A">
        <w:rPr>
          <w:lang w:val="en-CA"/>
        </w:rPr>
        <w:t>SD-OCT-Points-Based-master</w:t>
      </w:r>
      <w:r>
        <w:rPr>
          <w:lang w:val="en-CA"/>
        </w:rPr>
        <w:t xml:space="preserve"> folder in the </w:t>
      </w:r>
      <w:r w:rsidR="00F96CA0">
        <w:rPr>
          <w:lang w:val="en-CA"/>
        </w:rPr>
        <w:t>T</w:t>
      </w:r>
      <w:r>
        <w:rPr>
          <w:lang w:val="en-CA"/>
        </w:rPr>
        <w:t xml:space="preserve">erminal </w:t>
      </w:r>
      <w:r w:rsidR="00DC0DC2">
        <w:rPr>
          <w:lang w:val="en-CA"/>
        </w:rPr>
        <w:t xml:space="preserve">application </w:t>
      </w:r>
      <w:r>
        <w:rPr>
          <w:lang w:val="en-CA"/>
        </w:rPr>
        <w:t xml:space="preserve">first using the same command as in the installation folder each time you close </w:t>
      </w:r>
      <w:r w:rsidR="00F96CA0">
        <w:rPr>
          <w:lang w:val="en-CA"/>
        </w:rPr>
        <w:t>T</w:t>
      </w:r>
      <w:r>
        <w:rPr>
          <w:lang w:val="en-CA"/>
        </w:rPr>
        <w:t xml:space="preserve">erminal in order to </w:t>
      </w:r>
      <w:r w:rsidR="0018798F">
        <w:rPr>
          <w:lang w:val="en-CA"/>
        </w:rPr>
        <w:t xml:space="preserve">run </w:t>
      </w:r>
      <w:r>
        <w:rPr>
          <w:lang w:val="en-CA"/>
        </w:rPr>
        <w:t xml:space="preserve">the </w:t>
      </w:r>
      <w:r w:rsidR="0018798F">
        <w:rPr>
          <w:lang w:val="en-CA"/>
        </w:rPr>
        <w:t>algorithm</w:t>
      </w:r>
      <w:r>
        <w:rPr>
          <w:lang w:val="en-CA"/>
        </w:rPr>
        <w:t>.  Once there use the “python3” before the name of the file you wish to open including its “.</w:t>
      </w:r>
      <w:proofErr w:type="spellStart"/>
      <w:r>
        <w:rPr>
          <w:lang w:val="en-CA"/>
        </w:rPr>
        <w:t>py</w:t>
      </w:r>
      <w:proofErr w:type="spellEnd"/>
      <w:r>
        <w:rPr>
          <w:lang w:val="en-CA"/>
        </w:rPr>
        <w:t>” ending.</w:t>
      </w:r>
      <w:r w:rsidR="00E83A5A">
        <w:rPr>
          <w:lang w:val="en-CA"/>
        </w:rPr>
        <w:t xml:space="preserve">  </w:t>
      </w:r>
      <w:r w:rsidR="00E90D71">
        <w:rPr>
          <w:lang w:val="en-CA"/>
        </w:rPr>
        <w:t>Us</w:t>
      </w:r>
      <w:r w:rsidR="00FC0899">
        <w:rPr>
          <w:lang w:val="en-CA"/>
        </w:rPr>
        <w:t>e</w:t>
      </w:r>
      <w:r w:rsidR="00E83A5A">
        <w:rPr>
          <w:lang w:val="en-CA"/>
        </w:rPr>
        <w:t xml:space="preserve"> the command line version of the </w:t>
      </w:r>
      <w:r w:rsidR="0018798F">
        <w:rPr>
          <w:lang w:val="en-CA"/>
        </w:rPr>
        <w:t xml:space="preserve">algorithm </w:t>
      </w:r>
      <w:r w:rsidR="00B14D89">
        <w:rPr>
          <w:lang w:val="en-CA"/>
        </w:rPr>
        <w:t>with the command “python3 ImagePointsBased.py” or “python3 ZPointsBased.py”</w:t>
      </w:r>
      <w:r w:rsidR="004C501D">
        <w:rPr>
          <w:lang w:val="en-CA"/>
        </w:rPr>
        <w:t xml:space="preserve"> for Zebrafish.</w:t>
      </w:r>
      <w:r w:rsidR="00A64B66">
        <w:rPr>
          <w:lang w:val="en-CA"/>
        </w:rPr>
        <w:t xml:space="preserve"> To use the algorithm with the user interface run the command “python3 Program.py” for </w:t>
      </w:r>
      <w:r w:rsidR="00FC0899">
        <w:rPr>
          <w:lang w:val="en-CA"/>
        </w:rPr>
        <w:t>l</w:t>
      </w:r>
      <w:r w:rsidR="00A64B66">
        <w:rPr>
          <w:lang w:val="en-CA"/>
        </w:rPr>
        <w:t>umpfish or “python3 ZProgram.py” for zebrafish.</w:t>
      </w:r>
    </w:p>
    <w:p w14:paraId="6F963965" w14:textId="289E5B62" w:rsidR="00387459" w:rsidRDefault="00053CCA" w:rsidP="00387459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Algorithm </w:t>
      </w:r>
      <w:r w:rsidR="00387459">
        <w:rPr>
          <w:sz w:val="32"/>
          <w:szCs w:val="32"/>
          <w:lang w:val="en-CA"/>
        </w:rPr>
        <w:t>Settings</w:t>
      </w:r>
    </w:p>
    <w:p w14:paraId="55959EFC" w14:textId="5C69A312" w:rsidR="005663E6" w:rsidRDefault="005663E6" w:rsidP="005663E6">
      <w:pPr>
        <w:rPr>
          <w:lang w:val="en-CA"/>
        </w:rPr>
      </w:pPr>
      <w:r>
        <w:rPr>
          <w:lang w:val="en-CA"/>
        </w:rPr>
        <w:t xml:space="preserve">The </w:t>
      </w:r>
      <w:r w:rsidR="002F2A1E">
        <w:rPr>
          <w:lang w:val="en-CA"/>
        </w:rPr>
        <w:t xml:space="preserve">algorithm </w:t>
      </w:r>
      <w:r w:rsidR="00FF4FC8">
        <w:rPr>
          <w:lang w:val="en-CA"/>
        </w:rPr>
        <w:t>feature</w:t>
      </w:r>
      <w:r w:rsidR="004B042B">
        <w:rPr>
          <w:lang w:val="en-CA"/>
        </w:rPr>
        <w:t>s</w:t>
      </w:r>
      <w:r>
        <w:rPr>
          <w:lang w:val="en-CA"/>
        </w:rPr>
        <w:t xml:space="preserve"> many setting</w:t>
      </w:r>
      <w:r w:rsidR="00682653">
        <w:rPr>
          <w:lang w:val="en-CA"/>
        </w:rPr>
        <w:t>s</w:t>
      </w:r>
      <w:r>
        <w:rPr>
          <w:lang w:val="en-CA"/>
        </w:rPr>
        <w:t xml:space="preserve"> to allow users to control key</w:t>
      </w:r>
      <w:r w:rsidR="00F64694">
        <w:rPr>
          <w:lang w:val="en-CA"/>
        </w:rPr>
        <w:t xml:space="preserve"> variables</w:t>
      </w:r>
      <w:r w:rsidR="006317ED">
        <w:rPr>
          <w:lang w:val="en-CA"/>
        </w:rPr>
        <w:t>.</w:t>
      </w:r>
      <w:r w:rsidR="00F64694">
        <w:rPr>
          <w:lang w:val="en-CA"/>
        </w:rPr>
        <w:t xml:space="preserve"> The following settings will be shown upon opening the </w:t>
      </w:r>
      <w:r w:rsidR="002F2A1E">
        <w:rPr>
          <w:lang w:val="en-CA"/>
        </w:rPr>
        <w:t xml:space="preserve">user interface </w:t>
      </w:r>
      <w:r w:rsidR="00991A3A">
        <w:rPr>
          <w:lang w:val="en-CA"/>
        </w:rPr>
        <w:t xml:space="preserve">(UI) </w:t>
      </w:r>
      <w:r w:rsidR="00682653">
        <w:rPr>
          <w:lang w:val="en-CA"/>
        </w:rPr>
        <w:t>with one of the program</w:t>
      </w:r>
      <w:r w:rsidR="002F2A1E">
        <w:rPr>
          <w:lang w:val="en-CA"/>
        </w:rPr>
        <w:t>.py file</w:t>
      </w:r>
      <w:r w:rsidR="00682653">
        <w:rPr>
          <w:lang w:val="en-CA"/>
        </w:rPr>
        <w:t>s</w:t>
      </w:r>
      <w:r w:rsidR="00F64694">
        <w:rPr>
          <w:lang w:val="en-CA"/>
        </w:rPr>
        <w:t>.</w:t>
      </w:r>
      <w:r w:rsidR="00682653">
        <w:rPr>
          <w:lang w:val="en-CA"/>
        </w:rPr>
        <w:t xml:space="preserve"> </w:t>
      </w:r>
      <w:r w:rsidR="00991A3A">
        <w:rPr>
          <w:lang w:val="en-CA"/>
        </w:rPr>
        <w:t>Once the user interface is opened</w:t>
      </w:r>
      <w:r w:rsidR="00682653">
        <w:rPr>
          <w:lang w:val="en-CA"/>
        </w:rPr>
        <w:t>, select the “Path” button to choose the folder containing the SD-OCT B-scan images to analyze. These images are required to be in a “</w:t>
      </w:r>
      <w:r w:rsidR="001C49F5">
        <w:rPr>
          <w:lang w:val="en-CA"/>
        </w:rPr>
        <w:t>TIFF”</w:t>
      </w:r>
      <w:r w:rsidR="00682653">
        <w:rPr>
          <w:lang w:val="en-CA"/>
        </w:rPr>
        <w:t xml:space="preserve"> format.</w:t>
      </w:r>
      <w:r w:rsidR="00242D96">
        <w:rPr>
          <w:lang w:val="en-CA"/>
        </w:rPr>
        <w:t xml:space="preserve"> </w:t>
      </w:r>
    </w:p>
    <w:p w14:paraId="48C3F455" w14:textId="7BCFB75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height</w:t>
      </w:r>
      <w:r w:rsidR="000D4191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991A3A">
        <w:rPr>
          <w:lang w:val="en-CA"/>
        </w:rPr>
        <w:t xml:space="preserve"> </w:t>
      </w:r>
      <w:r w:rsidR="000D4191">
        <w:rPr>
          <w:lang w:val="en-CA"/>
        </w:rPr>
        <w:t>(UI mode only)</w:t>
      </w:r>
    </w:p>
    <w:p w14:paraId="20813AA5" w14:textId="7CAC9CAF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Ending height</w:t>
      </w:r>
      <w:r w:rsidR="00991A3A" w:rsidRPr="00991A3A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0D4191">
        <w:rPr>
          <w:lang w:val="en-CA"/>
        </w:rPr>
        <w:t xml:space="preserve"> </w:t>
      </w:r>
      <w:r w:rsidR="00CD2E60">
        <w:rPr>
          <w:lang w:val="en-CA"/>
        </w:rPr>
        <w:t xml:space="preserve"> </w:t>
      </w:r>
      <w:r w:rsidR="000D4191">
        <w:rPr>
          <w:lang w:val="en-CA"/>
        </w:rPr>
        <w:t>(UI mode only)</w:t>
      </w:r>
    </w:p>
    <w:p w14:paraId="18B396A6" w14:textId="6DC5941F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width</w:t>
      </w:r>
      <w:r w:rsidR="00991A3A" w:rsidRPr="00991A3A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0D4191">
        <w:rPr>
          <w:lang w:val="en-CA"/>
        </w:rPr>
        <w:t xml:space="preserve"> </w:t>
      </w:r>
      <w:r w:rsidR="00CD2E60">
        <w:rPr>
          <w:lang w:val="en-CA"/>
        </w:rPr>
        <w:t xml:space="preserve">  </w:t>
      </w:r>
      <w:r w:rsidR="000D4191">
        <w:rPr>
          <w:lang w:val="en-CA"/>
        </w:rPr>
        <w:t>(UI mode only)</w:t>
      </w:r>
    </w:p>
    <w:p w14:paraId="3CA71574" w14:textId="750114B2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Ending width</w:t>
      </w:r>
      <w:r w:rsidR="000D4191">
        <w:rPr>
          <w:lang w:val="en-CA"/>
        </w:rPr>
        <w:t xml:space="preserve"> </w:t>
      </w:r>
      <w:r w:rsidR="00991A3A">
        <w:rPr>
          <w:lang w:val="en-CA"/>
        </w:rPr>
        <w:t xml:space="preserve">of the </w:t>
      </w:r>
      <w:r w:rsidR="00991A3A" w:rsidRPr="00064A17">
        <w:rPr>
          <w:lang w:val="en-CA"/>
        </w:rPr>
        <w:t>image</w:t>
      </w:r>
      <w:r w:rsidR="000D4191">
        <w:rPr>
          <w:lang w:val="en-CA"/>
        </w:rPr>
        <w:t xml:space="preserve"> </w:t>
      </w:r>
      <w:r w:rsidR="00CD2E60">
        <w:rPr>
          <w:lang w:val="en-CA"/>
        </w:rPr>
        <w:t xml:space="preserve">   </w:t>
      </w:r>
      <w:r w:rsidR="000D4191">
        <w:rPr>
          <w:lang w:val="en-CA"/>
        </w:rPr>
        <w:t>(UI mode only)</w:t>
      </w:r>
    </w:p>
    <w:p w14:paraId="70EED0FD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Starting image number</w:t>
      </w:r>
    </w:p>
    <w:p w14:paraId="14D46F8D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lastRenderedPageBreak/>
        <w:t>•</w:t>
      </w:r>
      <w:r w:rsidRPr="00064A17">
        <w:rPr>
          <w:lang w:val="en-CA"/>
        </w:rPr>
        <w:tab/>
        <w:t>Ending image number</w:t>
      </w:r>
    </w:p>
    <w:p w14:paraId="34C82E98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Image set number (starts at zero)</w:t>
      </w:r>
    </w:p>
    <w:p w14:paraId="7EB043CC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White value threshold</w:t>
      </w:r>
    </w:p>
    <w:p w14:paraId="4B25ED5C" w14:textId="17EBEC3D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Minimum gap value </w:t>
      </w:r>
      <w:r w:rsidR="00554A17">
        <w:rPr>
          <w:lang w:val="en-CA"/>
        </w:rPr>
        <w:t>(Must be negative in command version)</w:t>
      </w:r>
    </w:p>
    <w:p w14:paraId="090FACD4" w14:textId="593AADEE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Maximum gap value </w:t>
      </w:r>
      <w:r w:rsidR="00554A17">
        <w:rPr>
          <w:lang w:val="en-CA"/>
        </w:rPr>
        <w:t>(Must be negative in command version)</w:t>
      </w:r>
    </w:p>
    <w:p w14:paraId="396602A7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Minimum pixel gap value</w:t>
      </w:r>
    </w:p>
    <w:p w14:paraId="19809F01" w14:textId="410AE5F2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 xml:space="preserve">Storage type (Classic = </w:t>
      </w:r>
      <w:proofErr w:type="spellStart"/>
      <w:r w:rsidRPr="00064A17">
        <w:rPr>
          <w:lang w:val="en-CA"/>
        </w:rPr>
        <w:t>xls</w:t>
      </w:r>
      <w:proofErr w:type="spellEnd"/>
      <w:r w:rsidRPr="00064A17">
        <w:rPr>
          <w:lang w:val="en-CA"/>
        </w:rPr>
        <w:t>, Modern = xlsx, CSV = csv)</w:t>
      </w:r>
    </w:p>
    <w:p w14:paraId="7660B723" w14:textId="77777777" w:rsidR="00064A17" w:rsidRPr="00064A17" w:rsidRDefault="00064A17" w:rsidP="00B15AE6">
      <w:pPr>
        <w:pStyle w:val="NoSpacing"/>
        <w:rPr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Heat map setting (A for automatic or provide a number in pixel to compare sets of heat maps)</w:t>
      </w:r>
    </w:p>
    <w:p w14:paraId="052BF8CC" w14:textId="5BFF8243" w:rsidR="00064A17" w:rsidRDefault="00064A17" w:rsidP="00B15AE6">
      <w:pPr>
        <w:pStyle w:val="NoSpacing"/>
        <w:rPr>
          <w:ins w:id="0" w:author="Kent Barter" w:date="2022-12-07T22:27:00Z"/>
          <w:lang w:val="en-CA"/>
        </w:rPr>
      </w:pPr>
      <w:r w:rsidRPr="00064A17">
        <w:rPr>
          <w:lang w:val="en-CA"/>
        </w:rPr>
        <w:t>•</w:t>
      </w:r>
      <w:r w:rsidRPr="00064A17">
        <w:rPr>
          <w:lang w:val="en-CA"/>
        </w:rPr>
        <w:tab/>
        <w:t>Smoothing line (S = smoothing line, N = turn off smoothing line)</w:t>
      </w:r>
    </w:p>
    <w:p w14:paraId="0A7A1E92" w14:textId="5AC87ED2" w:rsidR="00267FFA" w:rsidRDefault="00267FFA" w:rsidP="00B15AE6">
      <w:pPr>
        <w:pStyle w:val="NoSpacing"/>
        <w:rPr>
          <w:lang w:val="en-CA"/>
        </w:rPr>
      </w:pPr>
      <w:ins w:id="1" w:author="Kent Barter" w:date="2022-12-07T22:27:00Z">
        <w:r w:rsidRPr="00267FFA">
          <w:rPr>
            <w:lang w:val="en-CA"/>
          </w:rPr>
          <w:t>•</w:t>
        </w:r>
        <w:r w:rsidRPr="00267FFA">
          <w:rPr>
            <w:lang w:val="en-CA"/>
          </w:rPr>
          <w:tab/>
        </w:r>
        <w:r>
          <w:rPr>
            <w:lang w:val="en-CA"/>
          </w:rPr>
          <w:t>Heatmap Options</w:t>
        </w:r>
        <w:r w:rsidRPr="00267FFA">
          <w:rPr>
            <w:lang w:val="en-CA"/>
          </w:rPr>
          <w:t xml:space="preserve"> (</w:t>
        </w:r>
      </w:ins>
      <w:ins w:id="2" w:author="Kent Barter" w:date="2022-12-07T22:28:00Z">
        <w:r w:rsidRPr="00267FFA">
          <w:rPr>
            <w:lang w:val="en-CA"/>
          </w:rPr>
          <w:t xml:space="preserve">Original, </w:t>
        </w:r>
        <w:proofErr w:type="spellStart"/>
        <w:r w:rsidRPr="00267FFA">
          <w:rPr>
            <w:lang w:val="en-CA"/>
          </w:rPr>
          <w:t>Viridis</w:t>
        </w:r>
        <w:proofErr w:type="spellEnd"/>
        <w:r w:rsidRPr="00267FFA">
          <w:rPr>
            <w:lang w:val="en-CA"/>
          </w:rPr>
          <w:t>, Plasma, Inferno, Magma</w:t>
        </w:r>
      </w:ins>
      <w:ins w:id="3" w:author="Kent Barter" w:date="2022-12-07T22:27:00Z">
        <w:r w:rsidRPr="00267FFA">
          <w:rPr>
            <w:lang w:val="en-CA"/>
          </w:rPr>
          <w:t>)</w:t>
        </w:r>
      </w:ins>
    </w:p>
    <w:p w14:paraId="19D6EAC8" w14:textId="77777777" w:rsidR="00F441FD" w:rsidRPr="005663E6" w:rsidRDefault="00F441FD" w:rsidP="00B15AE6">
      <w:pPr>
        <w:pStyle w:val="NoSpacing"/>
        <w:rPr>
          <w:lang w:val="en-CA"/>
        </w:rPr>
      </w:pPr>
    </w:p>
    <w:p w14:paraId="105DEA69" w14:textId="60B62D50" w:rsidR="00B15AE6" w:rsidRDefault="00F441FD" w:rsidP="00B15AE6">
      <w:pPr>
        <w:pStyle w:val="NoSpacing"/>
        <w:rPr>
          <w:lang w:val="en-CA"/>
        </w:rPr>
      </w:pPr>
      <w:r>
        <w:rPr>
          <w:lang w:val="en-CA"/>
        </w:rPr>
        <w:t>Settings for the threshold and gap values can be adjusted to optimize the segmentation of the retinal layers.</w:t>
      </w:r>
      <w:r w:rsidR="009859C4">
        <w:rPr>
          <w:lang w:val="en-CA"/>
        </w:rPr>
        <w:t xml:space="preserve">  These settings can then be confirmed by the “test” mode before </w:t>
      </w:r>
      <w:r w:rsidR="00A2026D">
        <w:rPr>
          <w:lang w:val="en-CA"/>
        </w:rPr>
        <w:t xml:space="preserve">analyzing </w:t>
      </w:r>
      <w:r w:rsidR="009859C4">
        <w:rPr>
          <w:lang w:val="en-CA"/>
        </w:rPr>
        <w:t xml:space="preserve">a complete </w:t>
      </w:r>
      <w:r w:rsidR="00A2026D">
        <w:rPr>
          <w:lang w:val="en-CA"/>
        </w:rPr>
        <w:t>set of SD-OCT B-</w:t>
      </w:r>
      <w:r w:rsidR="009859C4">
        <w:rPr>
          <w:lang w:val="en-CA"/>
        </w:rPr>
        <w:t>scan</w:t>
      </w:r>
      <w:r w:rsidR="00A2026D">
        <w:rPr>
          <w:lang w:val="en-CA"/>
        </w:rPr>
        <w:t>s</w:t>
      </w:r>
      <w:r w:rsidR="009859C4">
        <w:rPr>
          <w:lang w:val="en-CA"/>
        </w:rPr>
        <w:t>.</w:t>
      </w:r>
    </w:p>
    <w:p w14:paraId="00F2A8FA" w14:textId="77777777" w:rsidR="008F0ECD" w:rsidRDefault="008F0ECD" w:rsidP="00B15AE6">
      <w:pPr>
        <w:pStyle w:val="NoSpacing"/>
        <w:rPr>
          <w:lang w:val="en-CA"/>
        </w:rPr>
      </w:pPr>
    </w:p>
    <w:p w14:paraId="6D4DEE42" w14:textId="708B6BB2" w:rsidR="00F441FD" w:rsidRDefault="00F441FD" w:rsidP="00B15AE6">
      <w:pPr>
        <w:pStyle w:val="NoSpacing"/>
        <w:rPr>
          <w:lang w:val="en-CA"/>
        </w:rPr>
      </w:pPr>
      <w:r>
        <w:rPr>
          <w:lang w:val="en-CA"/>
        </w:rPr>
        <w:t>Select the “test” button to analyze only one B-scan</w:t>
      </w:r>
      <w:r w:rsidR="00916870">
        <w:rPr>
          <w:lang w:val="en-CA"/>
        </w:rPr>
        <w:t xml:space="preserve"> denoted as the starting image</w:t>
      </w:r>
      <w:r>
        <w:rPr>
          <w:lang w:val="en-CA"/>
        </w:rPr>
        <w:t xml:space="preserve"> or the “Start” button to analyze </w:t>
      </w:r>
      <w:r w:rsidR="00916870">
        <w:rPr>
          <w:lang w:val="en-CA"/>
        </w:rPr>
        <w:t xml:space="preserve">the full range of </w:t>
      </w:r>
      <w:r>
        <w:rPr>
          <w:lang w:val="en-CA"/>
        </w:rPr>
        <w:t>B-scans</w:t>
      </w:r>
      <w:r w:rsidR="00916870">
        <w:rPr>
          <w:lang w:val="en-CA"/>
        </w:rPr>
        <w:t xml:space="preserve"> denotes by the starting and ending image number.</w:t>
      </w:r>
    </w:p>
    <w:p w14:paraId="5F8AAFFC" w14:textId="77777777" w:rsidR="00F441FD" w:rsidRDefault="00F441FD" w:rsidP="00B15AE6">
      <w:pPr>
        <w:pStyle w:val="NoSpacing"/>
        <w:rPr>
          <w:lang w:val="en-CA"/>
        </w:rPr>
      </w:pPr>
    </w:p>
    <w:p w14:paraId="42968AB0" w14:textId="6E9EF671" w:rsidR="00E83A5A" w:rsidRDefault="004A6443" w:rsidP="00B15AE6">
      <w:pPr>
        <w:pStyle w:val="NoSpacing"/>
        <w:rPr>
          <w:lang w:val="en-CA"/>
        </w:rPr>
      </w:pPr>
      <w:r>
        <w:rPr>
          <w:lang w:val="en-CA"/>
        </w:rPr>
        <w:t xml:space="preserve">Alternatively, to </w:t>
      </w:r>
      <w:r w:rsidR="00E83A5A">
        <w:rPr>
          <w:lang w:val="en-CA"/>
        </w:rPr>
        <w:t>use the command line version of the program you will be editing the “setting.txt” f</w:t>
      </w:r>
      <w:r w:rsidR="00912998">
        <w:rPr>
          <w:lang w:val="en-CA"/>
        </w:rPr>
        <w:t xml:space="preserve">ile which will give the user access to the </w:t>
      </w:r>
      <w:r w:rsidR="00AD33CD">
        <w:rPr>
          <w:lang w:val="en-CA"/>
        </w:rPr>
        <w:t>above-mentioned</w:t>
      </w:r>
      <w:r w:rsidR="00912998">
        <w:rPr>
          <w:lang w:val="en-CA"/>
        </w:rPr>
        <w:t xml:space="preserve"> setting</w:t>
      </w:r>
      <w:r w:rsidR="00FC0899">
        <w:rPr>
          <w:lang w:val="en-CA"/>
        </w:rPr>
        <w:t>s</w:t>
      </w:r>
      <w:r w:rsidR="00912998">
        <w:rPr>
          <w:lang w:val="en-CA"/>
        </w:rPr>
        <w:t xml:space="preserve"> in order from left to right.</w:t>
      </w:r>
      <w:r w:rsidR="0059411C">
        <w:rPr>
          <w:lang w:val="en-CA"/>
        </w:rPr>
        <w:t xml:space="preserve">  The command prompt version may be used to compute larger datasets a</w:t>
      </w:r>
      <w:r w:rsidR="00FC0899">
        <w:rPr>
          <w:lang w:val="en-CA"/>
        </w:rPr>
        <w:t>t</w:t>
      </w:r>
      <w:r w:rsidR="0059411C">
        <w:rPr>
          <w:lang w:val="en-CA"/>
        </w:rPr>
        <w:t xml:space="preserve"> a faster speed.</w:t>
      </w:r>
    </w:p>
    <w:p w14:paraId="20832274" w14:textId="77777777" w:rsidR="00C66138" w:rsidRDefault="00C66138" w:rsidP="000321E6">
      <w:pPr>
        <w:pStyle w:val="Heading2"/>
        <w:rPr>
          <w:sz w:val="32"/>
          <w:szCs w:val="32"/>
          <w:lang w:val="en-CA"/>
        </w:rPr>
      </w:pPr>
    </w:p>
    <w:p w14:paraId="20598EDA" w14:textId="6361404A" w:rsidR="008D0A22" w:rsidRDefault="00676961" w:rsidP="000321E6">
      <w:pPr>
        <w:pStyle w:val="Heading2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Algorithm Data </w:t>
      </w:r>
      <w:r w:rsidR="00DD23C8">
        <w:rPr>
          <w:sz w:val="32"/>
          <w:szCs w:val="32"/>
          <w:lang w:val="en-CA"/>
        </w:rPr>
        <w:t>Output</w:t>
      </w:r>
    </w:p>
    <w:p w14:paraId="5FB9BBF5" w14:textId="47ACDBC3" w:rsidR="00B84ACF" w:rsidRDefault="000321E6" w:rsidP="000321E6">
      <w:pPr>
        <w:rPr>
          <w:lang w:val="en-CA"/>
        </w:rPr>
      </w:pPr>
      <w:r>
        <w:rPr>
          <w:lang w:val="en-CA"/>
        </w:rPr>
        <w:t xml:space="preserve">The </w:t>
      </w:r>
      <w:r w:rsidR="00242D96">
        <w:rPr>
          <w:lang w:val="en-CA"/>
        </w:rPr>
        <w:t xml:space="preserve">data </w:t>
      </w:r>
      <w:r>
        <w:rPr>
          <w:lang w:val="en-CA"/>
        </w:rPr>
        <w:t xml:space="preserve">output from the </w:t>
      </w:r>
      <w:r w:rsidR="00242D96">
        <w:rPr>
          <w:lang w:val="en-CA"/>
        </w:rPr>
        <w:t>algorithm</w:t>
      </w:r>
      <w:r>
        <w:rPr>
          <w:lang w:val="en-CA"/>
        </w:rPr>
        <w:t xml:space="preserve"> will </w:t>
      </w:r>
      <w:r w:rsidR="009058E2">
        <w:rPr>
          <w:lang w:val="en-CA"/>
        </w:rPr>
        <w:t>appear</w:t>
      </w:r>
      <w:r>
        <w:rPr>
          <w:lang w:val="en-CA"/>
        </w:rPr>
        <w:t xml:space="preserve"> in the </w:t>
      </w:r>
      <w:r w:rsidR="00242D96" w:rsidRPr="00FB2C7A">
        <w:rPr>
          <w:lang w:val="en-CA"/>
        </w:rPr>
        <w:t>SD-OCT-Points-Based-master</w:t>
      </w:r>
      <w:r>
        <w:rPr>
          <w:lang w:val="en-CA"/>
        </w:rPr>
        <w:t xml:space="preserve"> folder </w:t>
      </w:r>
      <w:r w:rsidR="00242D96">
        <w:rPr>
          <w:lang w:val="en-CA"/>
        </w:rPr>
        <w:t>with</w:t>
      </w:r>
      <w:r w:rsidR="009058E2">
        <w:rPr>
          <w:lang w:val="en-CA"/>
        </w:rPr>
        <w:t xml:space="preserve"> the same </w:t>
      </w:r>
      <w:r w:rsidR="00242D96">
        <w:rPr>
          <w:lang w:val="en-CA"/>
        </w:rPr>
        <w:t xml:space="preserve">identification </w:t>
      </w:r>
      <w:r w:rsidR="009058E2">
        <w:rPr>
          <w:lang w:val="en-CA"/>
        </w:rPr>
        <w:t xml:space="preserve">name as the original </w:t>
      </w:r>
      <w:r w:rsidR="00242D96">
        <w:rPr>
          <w:lang w:val="en-CA"/>
        </w:rPr>
        <w:t>SD-OCT scan</w:t>
      </w:r>
      <w:r w:rsidR="009058E2">
        <w:rPr>
          <w:lang w:val="en-CA"/>
        </w:rPr>
        <w:t>.</w:t>
      </w:r>
      <w:r w:rsidR="00B84ACF">
        <w:rPr>
          <w:lang w:val="en-CA"/>
        </w:rPr>
        <w:t xml:space="preserve"> The full scan mode will automatically create 2D and 3D heat maps unlike the test mode which only processes the selected B-scan </w:t>
      </w:r>
      <w:r w:rsidR="001C49F5">
        <w:rPr>
          <w:lang w:val="en-CA"/>
        </w:rPr>
        <w:t xml:space="preserve">TIFF </w:t>
      </w:r>
      <w:r w:rsidR="00B84ACF">
        <w:rPr>
          <w:lang w:val="en-CA"/>
        </w:rPr>
        <w:t>file.</w:t>
      </w:r>
      <w:r w:rsidR="000179A0">
        <w:rPr>
          <w:lang w:val="en-CA"/>
        </w:rPr>
        <w:t xml:space="preserve"> The 3D heat map can be rotated and each specific view saved individually. Segmented B-scans will be saved under the “image” folder while the smoothing line folder will contain the B-scan images with the smoothing line. Thickness measurements and the 2D heat map will be saved automatically.  </w:t>
      </w:r>
      <w:r w:rsidR="00B84ACF">
        <w:rPr>
          <w:lang w:val="en-CA"/>
        </w:rPr>
        <w:t xml:space="preserve">Thickness measurements are calibrated </w:t>
      </w:r>
      <w:r w:rsidR="000179A0">
        <w:rPr>
          <w:lang w:val="en-CA"/>
        </w:rPr>
        <w:t xml:space="preserve">to </w:t>
      </w:r>
      <w:r w:rsidR="00B84ACF">
        <w:rPr>
          <w:lang w:val="en-CA"/>
        </w:rPr>
        <w:t>one pixel equals 1.62 micrometer.</w:t>
      </w:r>
    </w:p>
    <w:p w14:paraId="3EA323AE" w14:textId="5C8991F0" w:rsidR="00CD4EF3" w:rsidRPr="008C02D4" w:rsidRDefault="000321E6" w:rsidP="0046589F">
      <w:pPr>
        <w:rPr>
          <w:lang w:val="en-CA"/>
        </w:rPr>
      </w:pPr>
      <w:r>
        <w:rPr>
          <w:lang w:val="en-CA"/>
        </w:rPr>
        <w:t xml:space="preserve">If you have chosen the </w:t>
      </w:r>
      <w:r w:rsidR="009058E2">
        <w:rPr>
          <w:lang w:val="en-CA"/>
        </w:rPr>
        <w:t>command line base method</w:t>
      </w:r>
      <w:r w:rsidR="000179A0">
        <w:rPr>
          <w:lang w:val="en-CA"/>
        </w:rPr>
        <w:t>,</w:t>
      </w:r>
      <w:r w:rsidR="009058E2">
        <w:rPr>
          <w:lang w:val="en-CA"/>
        </w:rPr>
        <w:t xml:space="preserve"> </w:t>
      </w:r>
      <w:r w:rsidR="000179A0">
        <w:rPr>
          <w:lang w:val="en-CA"/>
        </w:rPr>
        <w:t xml:space="preserve">data </w:t>
      </w:r>
      <w:r w:rsidR="009058E2">
        <w:rPr>
          <w:lang w:val="en-CA"/>
        </w:rPr>
        <w:t>file</w:t>
      </w:r>
      <w:r w:rsidR="000179A0">
        <w:rPr>
          <w:lang w:val="en-CA"/>
        </w:rPr>
        <w:t>s</w:t>
      </w:r>
      <w:r w:rsidR="009058E2">
        <w:rPr>
          <w:lang w:val="en-CA"/>
        </w:rPr>
        <w:t xml:space="preserve"> will appear in their respective </w:t>
      </w:r>
      <w:r w:rsidR="002554D7">
        <w:rPr>
          <w:lang w:val="en-CA"/>
        </w:rPr>
        <w:t>folder</w:t>
      </w:r>
      <w:r w:rsidR="009058E2">
        <w:rPr>
          <w:lang w:val="en-CA"/>
        </w:rPr>
        <w:t xml:space="preserve"> for “Images” and “</w:t>
      </w:r>
      <w:proofErr w:type="spellStart"/>
      <w:r w:rsidR="009058E2">
        <w:rPr>
          <w:lang w:val="en-CA"/>
        </w:rPr>
        <w:t>SmoothingLine</w:t>
      </w:r>
      <w:proofErr w:type="spellEnd"/>
      <w:r w:rsidR="009058E2">
        <w:rPr>
          <w:lang w:val="en-CA"/>
        </w:rPr>
        <w:t xml:space="preserve">” with the </w:t>
      </w:r>
      <w:r w:rsidR="002554D7">
        <w:rPr>
          <w:lang w:val="en-CA"/>
        </w:rPr>
        <w:t>measurements</w:t>
      </w:r>
      <w:r w:rsidR="009058E2">
        <w:rPr>
          <w:lang w:val="en-CA"/>
        </w:rPr>
        <w:t xml:space="preserve"> file and heatmap </w:t>
      </w:r>
      <w:r w:rsidR="002554D7">
        <w:rPr>
          <w:lang w:val="en-CA"/>
        </w:rPr>
        <w:t>appearing</w:t>
      </w:r>
      <w:r w:rsidR="009058E2">
        <w:rPr>
          <w:lang w:val="en-CA"/>
        </w:rPr>
        <w:t xml:space="preserve"> in the software folder.</w:t>
      </w:r>
    </w:p>
    <w:sectPr w:rsidR="00CD4EF3" w:rsidRPr="008C0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7D71"/>
    <w:multiLevelType w:val="hybridMultilevel"/>
    <w:tmpl w:val="DEB69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604350">
    <w:abstractNumId w:val="0"/>
  </w:num>
  <w:num w:numId="2" w16cid:durableId="294718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t Barter">
    <w15:presenceInfo w15:providerId="Windows Live" w15:userId="ac50b271bc420a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33"/>
    <w:rsid w:val="0000476A"/>
    <w:rsid w:val="0000626F"/>
    <w:rsid w:val="00013277"/>
    <w:rsid w:val="000179A0"/>
    <w:rsid w:val="000200ED"/>
    <w:rsid w:val="000321E6"/>
    <w:rsid w:val="000422F0"/>
    <w:rsid w:val="000430B8"/>
    <w:rsid w:val="00043B6D"/>
    <w:rsid w:val="00053CCA"/>
    <w:rsid w:val="00057CA5"/>
    <w:rsid w:val="00062727"/>
    <w:rsid w:val="000631C1"/>
    <w:rsid w:val="00064A17"/>
    <w:rsid w:val="00065240"/>
    <w:rsid w:val="00067ED1"/>
    <w:rsid w:val="00067F6E"/>
    <w:rsid w:val="000739DB"/>
    <w:rsid w:val="0007541E"/>
    <w:rsid w:val="000761B8"/>
    <w:rsid w:val="000815EA"/>
    <w:rsid w:val="0009242A"/>
    <w:rsid w:val="000955D2"/>
    <w:rsid w:val="000A2BD3"/>
    <w:rsid w:val="000B0ADC"/>
    <w:rsid w:val="000B5FBA"/>
    <w:rsid w:val="000C6CDE"/>
    <w:rsid w:val="000C7807"/>
    <w:rsid w:val="000D4191"/>
    <w:rsid w:val="000D77D4"/>
    <w:rsid w:val="000E16CE"/>
    <w:rsid w:val="000F004B"/>
    <w:rsid w:val="0010060B"/>
    <w:rsid w:val="0010342A"/>
    <w:rsid w:val="00103716"/>
    <w:rsid w:val="00107168"/>
    <w:rsid w:val="00111B40"/>
    <w:rsid w:val="00116357"/>
    <w:rsid w:val="001176F1"/>
    <w:rsid w:val="00117FC4"/>
    <w:rsid w:val="001205FD"/>
    <w:rsid w:val="00121EDE"/>
    <w:rsid w:val="001220BB"/>
    <w:rsid w:val="00136CD7"/>
    <w:rsid w:val="00172877"/>
    <w:rsid w:val="00174A34"/>
    <w:rsid w:val="0018798F"/>
    <w:rsid w:val="0019649A"/>
    <w:rsid w:val="001A65CF"/>
    <w:rsid w:val="001B02A5"/>
    <w:rsid w:val="001B3003"/>
    <w:rsid w:val="001C15A3"/>
    <w:rsid w:val="001C454A"/>
    <w:rsid w:val="001C49F5"/>
    <w:rsid w:val="001C4CA9"/>
    <w:rsid w:val="001D5B6B"/>
    <w:rsid w:val="001D5CD3"/>
    <w:rsid w:val="001E49F2"/>
    <w:rsid w:val="00203E38"/>
    <w:rsid w:val="00205FC9"/>
    <w:rsid w:val="002163C9"/>
    <w:rsid w:val="0021724D"/>
    <w:rsid w:val="0022372A"/>
    <w:rsid w:val="00235D1F"/>
    <w:rsid w:val="00242D96"/>
    <w:rsid w:val="00245833"/>
    <w:rsid w:val="00246914"/>
    <w:rsid w:val="00246F3F"/>
    <w:rsid w:val="002554D7"/>
    <w:rsid w:val="00267FFA"/>
    <w:rsid w:val="00273E61"/>
    <w:rsid w:val="00275517"/>
    <w:rsid w:val="00285A77"/>
    <w:rsid w:val="002A0208"/>
    <w:rsid w:val="002C11CF"/>
    <w:rsid w:val="002C1ECB"/>
    <w:rsid w:val="002E7716"/>
    <w:rsid w:val="002F0DD6"/>
    <w:rsid w:val="002F2A1E"/>
    <w:rsid w:val="003030A5"/>
    <w:rsid w:val="00304669"/>
    <w:rsid w:val="00304DFF"/>
    <w:rsid w:val="0030739C"/>
    <w:rsid w:val="00310838"/>
    <w:rsid w:val="003126D5"/>
    <w:rsid w:val="003150E6"/>
    <w:rsid w:val="0032656C"/>
    <w:rsid w:val="003316A5"/>
    <w:rsid w:val="00344920"/>
    <w:rsid w:val="00347FC2"/>
    <w:rsid w:val="0035228D"/>
    <w:rsid w:val="003547C6"/>
    <w:rsid w:val="0036005F"/>
    <w:rsid w:val="00365CFE"/>
    <w:rsid w:val="00365EE0"/>
    <w:rsid w:val="00375313"/>
    <w:rsid w:val="00387459"/>
    <w:rsid w:val="00393006"/>
    <w:rsid w:val="003A543B"/>
    <w:rsid w:val="003A55A6"/>
    <w:rsid w:val="003A7B71"/>
    <w:rsid w:val="003B1844"/>
    <w:rsid w:val="003B7D94"/>
    <w:rsid w:val="003C2F34"/>
    <w:rsid w:val="003C3446"/>
    <w:rsid w:val="003C4882"/>
    <w:rsid w:val="003C7755"/>
    <w:rsid w:val="003D13D4"/>
    <w:rsid w:val="003D7A83"/>
    <w:rsid w:val="003E409D"/>
    <w:rsid w:val="003E52CA"/>
    <w:rsid w:val="003E5637"/>
    <w:rsid w:val="003F74B1"/>
    <w:rsid w:val="00401CF4"/>
    <w:rsid w:val="004149F9"/>
    <w:rsid w:val="00426EB7"/>
    <w:rsid w:val="00430594"/>
    <w:rsid w:val="0044746E"/>
    <w:rsid w:val="00451B39"/>
    <w:rsid w:val="00460DAF"/>
    <w:rsid w:val="00461569"/>
    <w:rsid w:val="0046589F"/>
    <w:rsid w:val="004902F4"/>
    <w:rsid w:val="00490E7A"/>
    <w:rsid w:val="00491BAB"/>
    <w:rsid w:val="00493C6B"/>
    <w:rsid w:val="004946E4"/>
    <w:rsid w:val="004A6443"/>
    <w:rsid w:val="004B042B"/>
    <w:rsid w:val="004B0FAF"/>
    <w:rsid w:val="004B3362"/>
    <w:rsid w:val="004B3E65"/>
    <w:rsid w:val="004B4153"/>
    <w:rsid w:val="004C501D"/>
    <w:rsid w:val="004C6464"/>
    <w:rsid w:val="004D3BA6"/>
    <w:rsid w:val="004D6684"/>
    <w:rsid w:val="004E3FDF"/>
    <w:rsid w:val="004E5BFD"/>
    <w:rsid w:val="004E75D1"/>
    <w:rsid w:val="004F2909"/>
    <w:rsid w:val="005026B8"/>
    <w:rsid w:val="005027D2"/>
    <w:rsid w:val="005070C2"/>
    <w:rsid w:val="00511271"/>
    <w:rsid w:val="00512551"/>
    <w:rsid w:val="00514848"/>
    <w:rsid w:val="005155D9"/>
    <w:rsid w:val="005478D2"/>
    <w:rsid w:val="00554A17"/>
    <w:rsid w:val="005663E6"/>
    <w:rsid w:val="00570386"/>
    <w:rsid w:val="005716BD"/>
    <w:rsid w:val="0058033A"/>
    <w:rsid w:val="00581245"/>
    <w:rsid w:val="00583C26"/>
    <w:rsid w:val="0059411C"/>
    <w:rsid w:val="00597850"/>
    <w:rsid w:val="005A14CE"/>
    <w:rsid w:val="005C0994"/>
    <w:rsid w:val="005C122B"/>
    <w:rsid w:val="005D0E01"/>
    <w:rsid w:val="005D231F"/>
    <w:rsid w:val="005D63ED"/>
    <w:rsid w:val="005E2FAA"/>
    <w:rsid w:val="005E6237"/>
    <w:rsid w:val="005E7D69"/>
    <w:rsid w:val="005F6B99"/>
    <w:rsid w:val="0061617F"/>
    <w:rsid w:val="006204B7"/>
    <w:rsid w:val="0062364F"/>
    <w:rsid w:val="00630AEC"/>
    <w:rsid w:val="006317ED"/>
    <w:rsid w:val="00631AB2"/>
    <w:rsid w:val="0063297E"/>
    <w:rsid w:val="00645A60"/>
    <w:rsid w:val="00646946"/>
    <w:rsid w:val="00655626"/>
    <w:rsid w:val="00657716"/>
    <w:rsid w:val="00676961"/>
    <w:rsid w:val="00682653"/>
    <w:rsid w:val="00682D85"/>
    <w:rsid w:val="00683070"/>
    <w:rsid w:val="00690B92"/>
    <w:rsid w:val="00693F8C"/>
    <w:rsid w:val="00695887"/>
    <w:rsid w:val="006B05A6"/>
    <w:rsid w:val="006B2FA4"/>
    <w:rsid w:val="006C0185"/>
    <w:rsid w:val="006C7210"/>
    <w:rsid w:val="006D3C87"/>
    <w:rsid w:val="006D3D88"/>
    <w:rsid w:val="006E24F8"/>
    <w:rsid w:val="006E6C79"/>
    <w:rsid w:val="006F0511"/>
    <w:rsid w:val="00703421"/>
    <w:rsid w:val="0070435E"/>
    <w:rsid w:val="00704D22"/>
    <w:rsid w:val="00706450"/>
    <w:rsid w:val="00713605"/>
    <w:rsid w:val="00713F64"/>
    <w:rsid w:val="00714961"/>
    <w:rsid w:val="00716E0A"/>
    <w:rsid w:val="00734286"/>
    <w:rsid w:val="007406B7"/>
    <w:rsid w:val="00742D74"/>
    <w:rsid w:val="007446C0"/>
    <w:rsid w:val="00744D68"/>
    <w:rsid w:val="007862CC"/>
    <w:rsid w:val="0079724F"/>
    <w:rsid w:val="007A2B83"/>
    <w:rsid w:val="007A446E"/>
    <w:rsid w:val="007A4559"/>
    <w:rsid w:val="007A45B9"/>
    <w:rsid w:val="007B2022"/>
    <w:rsid w:val="007C36AC"/>
    <w:rsid w:val="007C7B70"/>
    <w:rsid w:val="007D2DFC"/>
    <w:rsid w:val="007D701D"/>
    <w:rsid w:val="007E7985"/>
    <w:rsid w:val="007F77A3"/>
    <w:rsid w:val="008006A2"/>
    <w:rsid w:val="0081579B"/>
    <w:rsid w:val="00816FE7"/>
    <w:rsid w:val="00817389"/>
    <w:rsid w:val="008260C0"/>
    <w:rsid w:val="0082612E"/>
    <w:rsid w:val="008270F7"/>
    <w:rsid w:val="00831D86"/>
    <w:rsid w:val="008416B5"/>
    <w:rsid w:val="00843733"/>
    <w:rsid w:val="0084591E"/>
    <w:rsid w:val="008476E2"/>
    <w:rsid w:val="008563DA"/>
    <w:rsid w:val="00860D8F"/>
    <w:rsid w:val="008631B0"/>
    <w:rsid w:val="00864703"/>
    <w:rsid w:val="00865B52"/>
    <w:rsid w:val="00871563"/>
    <w:rsid w:val="00881160"/>
    <w:rsid w:val="008821CA"/>
    <w:rsid w:val="00895AE7"/>
    <w:rsid w:val="008A02B4"/>
    <w:rsid w:val="008B65FB"/>
    <w:rsid w:val="008C02D4"/>
    <w:rsid w:val="008C564F"/>
    <w:rsid w:val="008D0A22"/>
    <w:rsid w:val="008D640A"/>
    <w:rsid w:val="008D6461"/>
    <w:rsid w:val="008E0A19"/>
    <w:rsid w:val="008E2280"/>
    <w:rsid w:val="008E798F"/>
    <w:rsid w:val="008F0ECD"/>
    <w:rsid w:val="008F31B1"/>
    <w:rsid w:val="0090313E"/>
    <w:rsid w:val="009058E2"/>
    <w:rsid w:val="00905D30"/>
    <w:rsid w:val="00907F3F"/>
    <w:rsid w:val="00910BCB"/>
    <w:rsid w:val="00912998"/>
    <w:rsid w:val="00916870"/>
    <w:rsid w:val="00916A65"/>
    <w:rsid w:val="00945346"/>
    <w:rsid w:val="00960980"/>
    <w:rsid w:val="00966914"/>
    <w:rsid w:val="00966D4B"/>
    <w:rsid w:val="009859C4"/>
    <w:rsid w:val="0099013F"/>
    <w:rsid w:val="00991A3A"/>
    <w:rsid w:val="009A02FA"/>
    <w:rsid w:val="009B796B"/>
    <w:rsid w:val="009D473F"/>
    <w:rsid w:val="009D72B0"/>
    <w:rsid w:val="009D761E"/>
    <w:rsid w:val="009E05C5"/>
    <w:rsid w:val="00A0262A"/>
    <w:rsid w:val="00A04AD5"/>
    <w:rsid w:val="00A05CF2"/>
    <w:rsid w:val="00A11447"/>
    <w:rsid w:val="00A1538F"/>
    <w:rsid w:val="00A15E5D"/>
    <w:rsid w:val="00A2026D"/>
    <w:rsid w:val="00A25A45"/>
    <w:rsid w:val="00A301B7"/>
    <w:rsid w:val="00A31009"/>
    <w:rsid w:val="00A3684C"/>
    <w:rsid w:val="00A40F90"/>
    <w:rsid w:val="00A41C53"/>
    <w:rsid w:val="00A448CE"/>
    <w:rsid w:val="00A47E6D"/>
    <w:rsid w:val="00A64B66"/>
    <w:rsid w:val="00A67DB7"/>
    <w:rsid w:val="00A72202"/>
    <w:rsid w:val="00A82499"/>
    <w:rsid w:val="00A832F5"/>
    <w:rsid w:val="00A84706"/>
    <w:rsid w:val="00A9080F"/>
    <w:rsid w:val="00A9264A"/>
    <w:rsid w:val="00A96ECB"/>
    <w:rsid w:val="00AA125E"/>
    <w:rsid w:val="00AA2A6D"/>
    <w:rsid w:val="00AA468E"/>
    <w:rsid w:val="00AB3499"/>
    <w:rsid w:val="00AB57F8"/>
    <w:rsid w:val="00AB5E3B"/>
    <w:rsid w:val="00AD04C1"/>
    <w:rsid w:val="00AD21C2"/>
    <w:rsid w:val="00AD33CD"/>
    <w:rsid w:val="00AD423C"/>
    <w:rsid w:val="00AE1F85"/>
    <w:rsid w:val="00AF5DD2"/>
    <w:rsid w:val="00B01AC8"/>
    <w:rsid w:val="00B05427"/>
    <w:rsid w:val="00B12108"/>
    <w:rsid w:val="00B14D89"/>
    <w:rsid w:val="00B15AE6"/>
    <w:rsid w:val="00B25C9B"/>
    <w:rsid w:val="00B373AC"/>
    <w:rsid w:val="00B45E54"/>
    <w:rsid w:val="00B46AC4"/>
    <w:rsid w:val="00B52E53"/>
    <w:rsid w:val="00B540F2"/>
    <w:rsid w:val="00B63F79"/>
    <w:rsid w:val="00B642F5"/>
    <w:rsid w:val="00B651D2"/>
    <w:rsid w:val="00B678B0"/>
    <w:rsid w:val="00B7732B"/>
    <w:rsid w:val="00B846A3"/>
    <w:rsid w:val="00B84ACF"/>
    <w:rsid w:val="00B86275"/>
    <w:rsid w:val="00B919D7"/>
    <w:rsid w:val="00B93220"/>
    <w:rsid w:val="00B95172"/>
    <w:rsid w:val="00B95EDE"/>
    <w:rsid w:val="00B96FFB"/>
    <w:rsid w:val="00B97672"/>
    <w:rsid w:val="00BA6358"/>
    <w:rsid w:val="00BC3A52"/>
    <w:rsid w:val="00BC6F89"/>
    <w:rsid w:val="00BD1513"/>
    <w:rsid w:val="00BD162C"/>
    <w:rsid w:val="00BD2E18"/>
    <w:rsid w:val="00BD4266"/>
    <w:rsid w:val="00BD5BE3"/>
    <w:rsid w:val="00BE1A37"/>
    <w:rsid w:val="00BE2E74"/>
    <w:rsid w:val="00BF7EFB"/>
    <w:rsid w:val="00C01D4C"/>
    <w:rsid w:val="00C02152"/>
    <w:rsid w:val="00C04133"/>
    <w:rsid w:val="00C04562"/>
    <w:rsid w:val="00C0675E"/>
    <w:rsid w:val="00C22C9A"/>
    <w:rsid w:val="00C545D8"/>
    <w:rsid w:val="00C66138"/>
    <w:rsid w:val="00C670DB"/>
    <w:rsid w:val="00C707B8"/>
    <w:rsid w:val="00C81A98"/>
    <w:rsid w:val="00C83825"/>
    <w:rsid w:val="00C9056F"/>
    <w:rsid w:val="00CA5E2B"/>
    <w:rsid w:val="00CA6D8E"/>
    <w:rsid w:val="00CB30E8"/>
    <w:rsid w:val="00CB537E"/>
    <w:rsid w:val="00CB75B0"/>
    <w:rsid w:val="00CC1BAA"/>
    <w:rsid w:val="00CC1C6D"/>
    <w:rsid w:val="00CC4097"/>
    <w:rsid w:val="00CC6928"/>
    <w:rsid w:val="00CC6FF4"/>
    <w:rsid w:val="00CC7688"/>
    <w:rsid w:val="00CD2E60"/>
    <w:rsid w:val="00CD2FC3"/>
    <w:rsid w:val="00CD3D87"/>
    <w:rsid w:val="00CD4EF3"/>
    <w:rsid w:val="00CD594E"/>
    <w:rsid w:val="00CE77C3"/>
    <w:rsid w:val="00D04393"/>
    <w:rsid w:val="00D05042"/>
    <w:rsid w:val="00D122AC"/>
    <w:rsid w:val="00D15AA0"/>
    <w:rsid w:val="00D204BB"/>
    <w:rsid w:val="00D22F3D"/>
    <w:rsid w:val="00D35D06"/>
    <w:rsid w:val="00D41B8B"/>
    <w:rsid w:val="00D43709"/>
    <w:rsid w:val="00D53B4F"/>
    <w:rsid w:val="00D62EEE"/>
    <w:rsid w:val="00D65233"/>
    <w:rsid w:val="00D660A4"/>
    <w:rsid w:val="00D661DD"/>
    <w:rsid w:val="00D7157B"/>
    <w:rsid w:val="00D72091"/>
    <w:rsid w:val="00D819E8"/>
    <w:rsid w:val="00D93DB0"/>
    <w:rsid w:val="00D95F78"/>
    <w:rsid w:val="00D96616"/>
    <w:rsid w:val="00DB0961"/>
    <w:rsid w:val="00DB4F0F"/>
    <w:rsid w:val="00DB561A"/>
    <w:rsid w:val="00DC0AF5"/>
    <w:rsid w:val="00DC0DC2"/>
    <w:rsid w:val="00DC2FD7"/>
    <w:rsid w:val="00DD23C8"/>
    <w:rsid w:val="00DD3C4A"/>
    <w:rsid w:val="00DE1142"/>
    <w:rsid w:val="00DF672B"/>
    <w:rsid w:val="00E051A3"/>
    <w:rsid w:val="00E0534F"/>
    <w:rsid w:val="00E05483"/>
    <w:rsid w:val="00E17622"/>
    <w:rsid w:val="00E2058D"/>
    <w:rsid w:val="00E27569"/>
    <w:rsid w:val="00E3132D"/>
    <w:rsid w:val="00E36A9B"/>
    <w:rsid w:val="00E439BC"/>
    <w:rsid w:val="00E467E3"/>
    <w:rsid w:val="00E510CC"/>
    <w:rsid w:val="00E61860"/>
    <w:rsid w:val="00E65776"/>
    <w:rsid w:val="00E76A7F"/>
    <w:rsid w:val="00E825BE"/>
    <w:rsid w:val="00E83A5A"/>
    <w:rsid w:val="00E90D71"/>
    <w:rsid w:val="00EB53FC"/>
    <w:rsid w:val="00EB7817"/>
    <w:rsid w:val="00EC08FD"/>
    <w:rsid w:val="00EC4E24"/>
    <w:rsid w:val="00EC5C13"/>
    <w:rsid w:val="00ED1D0B"/>
    <w:rsid w:val="00ED4AA7"/>
    <w:rsid w:val="00ED7EB0"/>
    <w:rsid w:val="00EE1321"/>
    <w:rsid w:val="00EE267F"/>
    <w:rsid w:val="00EE59E6"/>
    <w:rsid w:val="00EE5FC2"/>
    <w:rsid w:val="00EF0C0D"/>
    <w:rsid w:val="00EF4F60"/>
    <w:rsid w:val="00F018C9"/>
    <w:rsid w:val="00F3524D"/>
    <w:rsid w:val="00F35CE8"/>
    <w:rsid w:val="00F3634D"/>
    <w:rsid w:val="00F42E05"/>
    <w:rsid w:val="00F441FD"/>
    <w:rsid w:val="00F45C9B"/>
    <w:rsid w:val="00F45F8B"/>
    <w:rsid w:val="00F6102F"/>
    <w:rsid w:val="00F62037"/>
    <w:rsid w:val="00F62A16"/>
    <w:rsid w:val="00F64694"/>
    <w:rsid w:val="00F67067"/>
    <w:rsid w:val="00F73CE4"/>
    <w:rsid w:val="00F75453"/>
    <w:rsid w:val="00F80859"/>
    <w:rsid w:val="00F813F4"/>
    <w:rsid w:val="00F81939"/>
    <w:rsid w:val="00F84572"/>
    <w:rsid w:val="00F860EB"/>
    <w:rsid w:val="00F9516F"/>
    <w:rsid w:val="00F96CA0"/>
    <w:rsid w:val="00FA0906"/>
    <w:rsid w:val="00FA297F"/>
    <w:rsid w:val="00FA5017"/>
    <w:rsid w:val="00FB0A36"/>
    <w:rsid w:val="00FB2C7A"/>
    <w:rsid w:val="00FB63A9"/>
    <w:rsid w:val="00FC0899"/>
    <w:rsid w:val="00FD2D2B"/>
    <w:rsid w:val="00FE09CE"/>
    <w:rsid w:val="00FF4EE6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D8DA"/>
  <w15:chartTrackingRefBased/>
  <w15:docId w15:val="{F917B81E-1409-48CF-BA54-E88AF89C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D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D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8C02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8C0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8C02D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8C02D4"/>
    <w:pPr>
      <w:spacing w:line="256" w:lineRule="auto"/>
      <w:ind w:left="720"/>
      <w:contextualSpacing/>
    </w:pPr>
    <w:rPr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7D70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064A17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6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2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2E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2612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1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2E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14</cp:revision>
  <dcterms:created xsi:type="dcterms:W3CDTF">2022-11-25T19:23:00Z</dcterms:created>
  <dcterms:modified xsi:type="dcterms:W3CDTF">2022-12-08T02:00:00Z</dcterms:modified>
</cp:coreProperties>
</file>